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FD11A57" w14:textId="77777777" w:rsidR="002D4F19" w:rsidRDefault="0057376A">
      <w:pPr>
        <w:spacing w:after="60"/>
        <w:jc w:val="center"/>
        <w:rPr>
          <w:rFonts w:ascii="Times New Roman" w:hAnsi="Times New Roman" w:cs="Times New Roman"/>
          <w:b/>
          <w:bCs/>
          <w:caps/>
          <w:sz w:val="32"/>
          <w:szCs w:val="32"/>
        </w:rPr>
      </w:pPr>
      <w:r>
        <w:rPr>
          <w:rFonts w:ascii="Times New Roman" w:hAnsi="Times New Roman" w:cs="Times New Roman"/>
          <w:b/>
          <w:bCs/>
          <w:caps/>
          <w:sz w:val="32"/>
          <w:szCs w:val="32"/>
        </w:rPr>
        <w:t xml:space="preserve">Proposal for aN </w:t>
      </w:r>
    </w:p>
    <w:p w14:paraId="13EC8135" w14:textId="77777777" w:rsidR="002D4F19" w:rsidRDefault="0057376A">
      <w:pPr>
        <w:spacing w:after="60"/>
        <w:jc w:val="center"/>
        <w:rPr>
          <w:rFonts w:ascii="Times New Roman" w:hAnsi="Times New Roman" w:cs="Times New Roman"/>
          <w:b/>
          <w:bCs/>
          <w:caps/>
          <w:sz w:val="32"/>
          <w:szCs w:val="32"/>
        </w:rPr>
      </w:pPr>
      <w:r>
        <w:rPr>
          <w:rFonts w:ascii="Times New Roman" w:hAnsi="Times New Roman" w:cs="Times New Roman"/>
          <w:b/>
          <w:bCs/>
          <w:caps/>
          <w:sz w:val="32"/>
          <w:szCs w:val="32"/>
        </w:rPr>
        <w:t>ESGF WPS Extension specification</w:t>
      </w:r>
    </w:p>
    <w:p w14:paraId="73257CA2" w14:textId="77777777" w:rsidR="002D4F19" w:rsidRDefault="0057376A">
      <w:pPr>
        <w:spacing w:after="60"/>
        <w:jc w:val="center"/>
        <w:rPr>
          <w:rFonts w:ascii="Times New Roman" w:hAnsi="Times New Roman" w:cs="Times New Roman"/>
          <w:b/>
          <w:bCs/>
          <w:caps/>
          <w:sz w:val="32"/>
          <w:szCs w:val="32"/>
        </w:rPr>
      </w:pPr>
      <w:r>
        <w:rPr>
          <w:rFonts w:ascii="Times New Roman" w:hAnsi="Times New Roman" w:cs="Times New Roman"/>
          <w:b/>
          <w:bCs/>
          <w:caps/>
          <w:sz w:val="32"/>
          <w:szCs w:val="32"/>
        </w:rPr>
        <w:t xml:space="preserve">foR a </w:t>
      </w:r>
      <w:r>
        <w:rPr>
          <w:rFonts w:ascii="Times New Roman" w:hAnsi="Times New Roman" w:cs="Times New Roman"/>
          <w:b/>
          <w:bCs/>
          <w:i/>
          <w:iCs/>
          <w:sz w:val="32"/>
          <w:szCs w:val="32"/>
        </w:rPr>
        <w:t>MultiModelAverage</w:t>
      </w:r>
      <w:r>
        <w:rPr>
          <w:rFonts w:ascii="Times New Roman" w:hAnsi="Times New Roman" w:cs="Times New Roman"/>
          <w:b/>
          <w:bCs/>
          <w:caps/>
          <w:sz w:val="32"/>
          <w:szCs w:val="32"/>
        </w:rPr>
        <w:t xml:space="preserve"> Service</w:t>
      </w:r>
    </w:p>
    <w:p w14:paraId="002B3D67" w14:textId="4CC7EE95" w:rsidR="002D4F19" w:rsidRDefault="00D56E20">
      <w:pPr>
        <w:jc w:val="center"/>
        <w:rPr>
          <w:rFonts w:ascii="Times New Roman" w:hAnsi="Times New Roman" w:cs="Times New Roman"/>
          <w:sz w:val="28"/>
          <w:szCs w:val="28"/>
        </w:rPr>
      </w:pPr>
      <w:r>
        <w:rPr>
          <w:rFonts w:ascii="Times New Roman" w:hAnsi="Times New Roman" w:cs="Times New Roman"/>
          <w:sz w:val="28"/>
          <w:szCs w:val="28"/>
        </w:rPr>
        <w:t xml:space="preserve">Version </w:t>
      </w:r>
      <w:r w:rsidR="00C67F66">
        <w:rPr>
          <w:rFonts w:ascii="Times New Roman" w:hAnsi="Times New Roman" w:cs="Times New Roman"/>
          <w:sz w:val="28"/>
          <w:szCs w:val="28"/>
        </w:rPr>
        <w:t>3</w:t>
      </w:r>
      <w:r>
        <w:rPr>
          <w:rFonts w:ascii="Times New Roman" w:hAnsi="Times New Roman" w:cs="Times New Roman"/>
          <w:sz w:val="28"/>
          <w:szCs w:val="28"/>
        </w:rPr>
        <w:t xml:space="preserve"> – March 1</w:t>
      </w:r>
      <w:r w:rsidR="00C67F66">
        <w:rPr>
          <w:rFonts w:ascii="Times New Roman" w:hAnsi="Times New Roman" w:cs="Times New Roman"/>
          <w:sz w:val="28"/>
          <w:szCs w:val="28"/>
        </w:rPr>
        <w:t>8</w:t>
      </w:r>
      <w:r>
        <w:rPr>
          <w:rFonts w:ascii="Times New Roman" w:hAnsi="Times New Roman" w:cs="Times New Roman"/>
          <w:sz w:val="28"/>
          <w:szCs w:val="28"/>
        </w:rPr>
        <w:t>, 2015</w:t>
      </w:r>
    </w:p>
    <w:p w14:paraId="15DF5749" w14:textId="77777777" w:rsidR="002D4F19" w:rsidRDefault="002D4F19">
      <w:pPr>
        <w:rPr>
          <w:rFonts w:ascii="Times New Roman" w:hAnsi="Times New Roman" w:cs="Times New Roman"/>
          <w:szCs w:val="24"/>
        </w:rPr>
      </w:pPr>
    </w:p>
    <w:p w14:paraId="34244E35" w14:textId="751EBEE7" w:rsidR="002D4F19" w:rsidRDefault="0057376A">
      <w:pPr>
        <w:rPr>
          <w:rFonts w:ascii="Times New Roman" w:hAnsi="Times New Roman" w:cs="Times New Roman"/>
          <w:sz w:val="22"/>
          <w:szCs w:val="22"/>
        </w:rPr>
      </w:pPr>
      <w:r>
        <w:rPr>
          <w:rFonts w:ascii="Times New Roman" w:hAnsi="Times New Roman" w:cs="Times New Roman"/>
          <w:sz w:val="22"/>
          <w:szCs w:val="22"/>
        </w:rPr>
        <w:t>The Earth System Grid Federation (ESGF) Compute Working Team (CWT) is working to improve interoperability and compute capabilities within the federation using Web services technology. A use case has been targeted wherein averages are computed over data from multiple distributed sources (</w:t>
      </w:r>
      <w:r w:rsidRPr="00237B66">
        <w:rPr>
          <w:rFonts w:ascii="Times New Roman" w:hAnsi="Times New Roman" w:cs="Times New Roman"/>
          <w:b/>
          <w:i/>
          <w:sz w:val="22"/>
          <w:szCs w:val="22"/>
        </w:rPr>
        <w:t>MultiModelAverage</w:t>
      </w:r>
      <w:r>
        <w:rPr>
          <w:rFonts w:ascii="Times New Roman" w:hAnsi="Times New Roman" w:cs="Times New Roman"/>
          <w:sz w:val="22"/>
          <w:szCs w:val="22"/>
        </w:rPr>
        <w:t xml:space="preserve">). It is hoped that this </w:t>
      </w:r>
      <w:r>
        <w:rPr>
          <w:rFonts w:ascii="Times New Roman" w:hAnsi="Times New Roman" w:cs="Times New Roman"/>
          <w:b/>
          <w:i/>
          <w:sz w:val="22"/>
          <w:szCs w:val="22"/>
        </w:rPr>
        <w:t>MultiModelAverage</w:t>
      </w:r>
      <w:r>
        <w:rPr>
          <w:rFonts w:ascii="Times New Roman" w:hAnsi="Times New Roman" w:cs="Times New Roman"/>
          <w:sz w:val="22"/>
          <w:szCs w:val="22"/>
        </w:rPr>
        <w:t xml:space="preserve"> use case will </w:t>
      </w:r>
      <w:r w:rsidR="00855366">
        <w:rPr>
          <w:rFonts w:ascii="Times New Roman" w:hAnsi="Times New Roman" w:cs="Times New Roman"/>
          <w:sz w:val="22"/>
          <w:szCs w:val="22"/>
        </w:rPr>
        <w:t>establish an</w:t>
      </w:r>
      <w:r w:rsidR="00444E8A">
        <w:rPr>
          <w:rFonts w:ascii="Times New Roman" w:hAnsi="Times New Roman" w:cs="Times New Roman"/>
          <w:sz w:val="22"/>
          <w:szCs w:val="22"/>
        </w:rPr>
        <w:t xml:space="preserve"> approach for capturing future </w:t>
      </w:r>
      <w:r>
        <w:rPr>
          <w:rFonts w:ascii="Times New Roman" w:hAnsi="Times New Roman" w:cs="Times New Roman"/>
          <w:sz w:val="22"/>
          <w:szCs w:val="22"/>
        </w:rPr>
        <w:t xml:space="preserve">compute capabilities. The ESGF-CWT has selected the Open Geographic Consortium (OGC) Web Processing Service (WPS) standard to ensure machine-to-machine interoperability. </w:t>
      </w:r>
    </w:p>
    <w:p w14:paraId="6FD9226C" w14:textId="77777777" w:rsidR="002D4F19" w:rsidRDefault="002D4F19">
      <w:pPr>
        <w:rPr>
          <w:rFonts w:ascii="Times New Roman" w:hAnsi="Times New Roman" w:cs="Times New Roman"/>
          <w:sz w:val="22"/>
          <w:szCs w:val="22"/>
        </w:rPr>
      </w:pPr>
    </w:p>
    <w:p w14:paraId="4308D052" w14:textId="28B8F254" w:rsidR="002D4F19" w:rsidRDefault="0057376A">
      <w:pPr>
        <w:rPr>
          <w:rFonts w:ascii="Times New Roman" w:hAnsi="Times New Roman" w:cs="Times New Roman"/>
          <w:sz w:val="22"/>
          <w:szCs w:val="22"/>
        </w:rPr>
      </w:pPr>
      <w:r>
        <w:rPr>
          <w:rFonts w:ascii="Times New Roman" w:hAnsi="Times New Roman" w:cs="Times New Roman"/>
          <w:sz w:val="22"/>
          <w:szCs w:val="22"/>
        </w:rPr>
        <w:t xml:space="preserve">This document lays out a proposal for an </w:t>
      </w:r>
      <w:r>
        <w:rPr>
          <w:rFonts w:ascii="Times New Roman" w:hAnsi="Times New Roman" w:cs="Times New Roman"/>
          <w:b/>
          <w:i/>
          <w:sz w:val="22"/>
          <w:szCs w:val="22"/>
        </w:rPr>
        <w:t>ESGF WPS Extension Specification</w:t>
      </w:r>
      <w:r>
        <w:rPr>
          <w:rFonts w:ascii="Times New Roman" w:hAnsi="Times New Roman" w:cs="Times New Roman"/>
          <w:sz w:val="22"/>
          <w:szCs w:val="22"/>
        </w:rPr>
        <w:t xml:space="preserve"> and an accompanying example use of the specification to access a hypothetical WPS-compliant </w:t>
      </w:r>
      <w:r>
        <w:rPr>
          <w:rFonts w:ascii="Times New Roman" w:hAnsi="Times New Roman" w:cs="Times New Roman"/>
          <w:b/>
          <w:i/>
          <w:sz w:val="22"/>
          <w:szCs w:val="22"/>
        </w:rPr>
        <w:t>MultiModelAverage</w:t>
      </w:r>
      <w:r>
        <w:rPr>
          <w:rFonts w:ascii="Times New Roman" w:hAnsi="Times New Roman" w:cs="Times New Roman"/>
          <w:sz w:val="22"/>
          <w:szCs w:val="22"/>
        </w:rPr>
        <w:t xml:space="preserve"> service. The purpose of this document is to generate discussions about its advantages and disadvantages </w:t>
      </w:r>
      <w:r w:rsidR="00444E8A">
        <w:rPr>
          <w:rFonts w:ascii="Times New Roman" w:hAnsi="Times New Roman" w:cs="Times New Roman"/>
          <w:sz w:val="22"/>
          <w:szCs w:val="22"/>
        </w:rPr>
        <w:t xml:space="preserve">while </w:t>
      </w:r>
      <w:r>
        <w:rPr>
          <w:rFonts w:ascii="Times New Roman" w:hAnsi="Times New Roman" w:cs="Times New Roman"/>
          <w:sz w:val="22"/>
          <w:szCs w:val="22"/>
        </w:rPr>
        <w:t>provok</w:t>
      </w:r>
      <w:r w:rsidR="00444E8A">
        <w:rPr>
          <w:rFonts w:ascii="Times New Roman" w:hAnsi="Times New Roman" w:cs="Times New Roman"/>
          <w:sz w:val="22"/>
          <w:szCs w:val="22"/>
        </w:rPr>
        <w:t>ing</w:t>
      </w:r>
      <w:r>
        <w:rPr>
          <w:rFonts w:ascii="Times New Roman" w:hAnsi="Times New Roman" w:cs="Times New Roman"/>
          <w:sz w:val="22"/>
          <w:szCs w:val="22"/>
        </w:rPr>
        <w:t xml:space="preserve"> the </w:t>
      </w:r>
      <w:r w:rsidR="00444E8A">
        <w:rPr>
          <w:rFonts w:ascii="Times New Roman" w:hAnsi="Times New Roman" w:cs="Times New Roman"/>
          <w:sz w:val="22"/>
          <w:szCs w:val="22"/>
        </w:rPr>
        <w:t>design</w:t>
      </w:r>
      <w:r>
        <w:rPr>
          <w:rFonts w:ascii="Times New Roman" w:hAnsi="Times New Roman" w:cs="Times New Roman"/>
          <w:sz w:val="22"/>
          <w:szCs w:val="22"/>
        </w:rPr>
        <w:t xml:space="preserve"> of a federated compute product within the ESGF infrastructure.</w:t>
      </w:r>
    </w:p>
    <w:p w14:paraId="442CAB16" w14:textId="77777777" w:rsidR="002D4F19" w:rsidRDefault="002D4F19">
      <w:pPr>
        <w:rPr>
          <w:rFonts w:ascii="Times New Roman" w:hAnsi="Times New Roman" w:cs="Times New Roman"/>
          <w:b/>
          <w:sz w:val="22"/>
          <w:szCs w:val="22"/>
        </w:rPr>
      </w:pPr>
    </w:p>
    <w:p w14:paraId="00AC47E8" w14:textId="77777777" w:rsidR="002D4F19" w:rsidRDefault="0057376A">
      <w:pPr>
        <w:rPr>
          <w:rFonts w:ascii="Times New Roman" w:hAnsi="Times New Roman" w:cs="Times New Roman"/>
          <w:b/>
          <w:bCs/>
          <w:caps/>
          <w:sz w:val="28"/>
          <w:szCs w:val="28"/>
        </w:rPr>
      </w:pPr>
      <w:r>
        <w:rPr>
          <w:rFonts w:ascii="Times New Roman" w:hAnsi="Times New Roman" w:cs="Times New Roman"/>
          <w:b/>
          <w:bCs/>
          <w:caps/>
          <w:sz w:val="28"/>
          <w:szCs w:val="28"/>
        </w:rPr>
        <w:t>Background</w:t>
      </w:r>
    </w:p>
    <w:p w14:paraId="6C4F4BBF" w14:textId="77777777" w:rsidR="002D4F19" w:rsidRDefault="002D4F19">
      <w:pPr>
        <w:rPr>
          <w:rFonts w:ascii="Times New Roman" w:hAnsi="Times New Roman" w:cs="Times New Roman"/>
          <w:sz w:val="22"/>
          <w:szCs w:val="22"/>
        </w:rPr>
      </w:pPr>
    </w:p>
    <w:p w14:paraId="3919CEA2" w14:textId="77777777" w:rsidR="002D4F19" w:rsidRDefault="0057376A">
      <w:pPr>
        <w:rPr>
          <w:rFonts w:ascii="Times New Roman" w:hAnsi="Times New Roman" w:cs="Times New Roman"/>
          <w:sz w:val="22"/>
          <w:szCs w:val="22"/>
        </w:rPr>
      </w:pPr>
      <w:r>
        <w:rPr>
          <w:rFonts w:ascii="Times New Roman" w:hAnsi="Times New Roman" w:cs="Times New Roman"/>
          <w:sz w:val="22"/>
          <w:szCs w:val="22"/>
        </w:rPr>
        <w:t>Figure 1 is an illustration showing a basic Web services architecture. Notable features include the following:</w:t>
      </w:r>
    </w:p>
    <w:p w14:paraId="2E18DF9D" w14:textId="77777777" w:rsidR="002D4F19" w:rsidRDefault="002D4F19">
      <w:pPr>
        <w:rPr>
          <w:rFonts w:ascii="Times New Roman" w:hAnsi="Times New Roman" w:cs="Times New Roman"/>
          <w:sz w:val="22"/>
          <w:szCs w:val="22"/>
        </w:rPr>
      </w:pPr>
    </w:p>
    <w:p w14:paraId="0B475DCF" w14:textId="77777777" w:rsidR="002D4F19" w:rsidRDefault="0057376A">
      <w:pPr>
        <w:jc w:val="both"/>
        <w:rPr>
          <w:rFonts w:ascii="Times New Roman" w:hAnsi="Times New Roman" w:cs="Times New Roman"/>
          <w:b/>
          <w:sz w:val="22"/>
          <w:szCs w:val="22"/>
          <w:u w:val="single"/>
        </w:rPr>
      </w:pPr>
      <w:r>
        <w:rPr>
          <w:rFonts w:ascii="Times New Roman" w:hAnsi="Times New Roman" w:cs="Times New Roman"/>
          <w:sz w:val="22"/>
          <w:szCs w:val="22"/>
        </w:rPr>
        <w:t>On the server side…</w:t>
      </w:r>
    </w:p>
    <w:p w14:paraId="4BE68486" w14:textId="77777777" w:rsidR="002D4F19" w:rsidRDefault="0057376A" w:rsidP="00237B66">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An ESGF compute node is a system 100 comprising data and/or services 101-106.</w:t>
      </w:r>
    </w:p>
    <w:p w14:paraId="6576D69A" w14:textId="45927578" w:rsidR="002D4F19" w:rsidRDefault="0057376A" w:rsidP="00237B66">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Compute node capabilities are exposed through a Web service interface 107.</w:t>
      </w:r>
    </w:p>
    <w:p w14:paraId="1B13CE8E" w14:textId="77777777" w:rsidR="002D4F19" w:rsidRDefault="0057376A" w:rsidP="00237B66">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The Web service interface maps compute node capabilities to out-facing HTTP-based communication links that enable external applications to access node capabilities 108.</w:t>
      </w:r>
    </w:p>
    <w:p w14:paraId="61E7D3AF" w14:textId="77777777" w:rsidR="002D4F19" w:rsidRDefault="002D4F19">
      <w:pPr>
        <w:ind w:left="720"/>
        <w:rPr>
          <w:rFonts w:ascii="Times New Roman" w:hAnsi="Times New Roman" w:cs="Times New Roman"/>
          <w:sz w:val="22"/>
          <w:szCs w:val="22"/>
        </w:rPr>
      </w:pPr>
    </w:p>
    <w:p w14:paraId="15B0BFF6" w14:textId="77777777" w:rsidR="002D4F19" w:rsidRDefault="0057376A">
      <w:pPr>
        <w:rPr>
          <w:rFonts w:ascii="Times New Roman" w:hAnsi="Times New Roman" w:cs="Times New Roman"/>
          <w:sz w:val="22"/>
          <w:szCs w:val="22"/>
        </w:rPr>
      </w:pPr>
      <w:r>
        <w:rPr>
          <w:rFonts w:ascii="Times New Roman" w:hAnsi="Times New Roman" w:cs="Times New Roman"/>
          <w:sz w:val="22"/>
          <w:szCs w:val="22"/>
        </w:rPr>
        <w:t>On the client side…</w:t>
      </w:r>
    </w:p>
    <w:p w14:paraId="38C0FC9C" w14:textId="77777777" w:rsidR="002D4F19" w:rsidRDefault="0057376A" w:rsidP="00237B66">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Client applications 113 can access server-side capabilities by directly consuming raw Web service endpoints 116. In this case, the Web service interface functions as a server-side API.</w:t>
      </w:r>
    </w:p>
    <w:p w14:paraId="5EA7C802" w14:textId="12148B9B" w:rsidR="002D4F19" w:rsidRDefault="0057376A" w:rsidP="00237B66">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 xml:space="preserve">There </w:t>
      </w:r>
      <w:r w:rsidR="00CB58B4">
        <w:rPr>
          <w:rFonts w:ascii="Times New Roman" w:hAnsi="Times New Roman" w:cs="Times New Roman"/>
          <w:sz w:val="22"/>
          <w:szCs w:val="22"/>
        </w:rPr>
        <w:t>can also</w:t>
      </w:r>
      <w:r>
        <w:rPr>
          <w:rFonts w:ascii="Times New Roman" w:hAnsi="Times New Roman" w:cs="Times New Roman"/>
          <w:sz w:val="22"/>
          <w:szCs w:val="22"/>
        </w:rPr>
        <w:t xml:space="preserve"> exist client-side APIs 109 that consume raw Web service endpoints 110 and wrap them into functions that are easier to use than raw endpoints 111, 112. This client-side API is a specialized client application. </w:t>
      </w:r>
      <w:r w:rsidR="00CB58B4" w:rsidRPr="00237B66">
        <w:rPr>
          <w:rFonts w:ascii="Times New Roman" w:hAnsi="Times New Roman" w:cs="Times New Roman"/>
          <w:color w:val="000000" w:themeColor="text1"/>
          <w:sz w:val="22"/>
          <w:szCs w:val="22"/>
        </w:rPr>
        <w:t xml:space="preserve">The client-side API (ESGF API) and a client application do not form a client/server relationship. The client application gains access to the ESGF API’s capabilities by binding to the API’s library functions. </w:t>
      </w:r>
      <w:r>
        <w:rPr>
          <w:rFonts w:ascii="Times New Roman" w:hAnsi="Times New Roman" w:cs="Times New Roman"/>
          <w:sz w:val="22"/>
          <w:szCs w:val="22"/>
        </w:rPr>
        <w:t>Client-side API functions can be exposed to a client application through calls 114, 115 to the API's libraries 111, 112.</w:t>
      </w:r>
    </w:p>
    <w:p w14:paraId="65B0DEAC" w14:textId="77777777" w:rsidR="002D4F19" w:rsidRDefault="002D4F19">
      <w:pPr>
        <w:ind w:left="720"/>
        <w:rPr>
          <w:rFonts w:ascii="Times New Roman" w:hAnsi="Times New Roman" w:cs="Times New Roman"/>
          <w:sz w:val="22"/>
          <w:szCs w:val="22"/>
        </w:rPr>
      </w:pPr>
    </w:p>
    <w:p w14:paraId="4D5B668B" w14:textId="77777777" w:rsidR="002D4F19" w:rsidRDefault="0057376A">
      <w:pPr>
        <w:rPr>
          <w:rFonts w:ascii="Times New Roman" w:hAnsi="Times New Roman" w:cs="Times New Roman"/>
          <w:sz w:val="22"/>
          <w:szCs w:val="22"/>
        </w:rPr>
      </w:pPr>
      <w:r>
        <w:rPr>
          <w:rFonts w:ascii="Times New Roman" w:hAnsi="Times New Roman" w:cs="Times New Roman"/>
          <w:sz w:val="22"/>
          <w:szCs w:val="22"/>
        </w:rPr>
        <w:t>Therefore…</w:t>
      </w:r>
    </w:p>
    <w:p w14:paraId="4679B837" w14:textId="77777777" w:rsidR="002D4F19" w:rsidRDefault="0057376A" w:rsidP="00237B66">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There can be two API’s in the system:  a server-side API 108 and a client-side API 109.</w:t>
      </w:r>
    </w:p>
    <w:p w14:paraId="469CE807" w14:textId="77777777" w:rsidR="002D4F19" w:rsidRDefault="0057376A" w:rsidP="00237B66">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A client application can use one, the other, or both 114-116.</w:t>
      </w:r>
    </w:p>
    <w:p w14:paraId="0C7E2A6A" w14:textId="55DBF542" w:rsidR="00C92AA4" w:rsidRDefault="0057376A" w:rsidP="00237B66">
      <w:pPr>
        <w:pStyle w:val="ListParagraph"/>
        <w:numPr>
          <w:ilvl w:val="0"/>
          <w:numId w:val="5"/>
        </w:numPr>
        <w:rPr>
          <w:rFonts w:ascii="Times New Roman" w:hAnsi="Times New Roman" w:cs="Times New Roman"/>
          <w:sz w:val="22"/>
          <w:szCs w:val="22"/>
        </w:rPr>
      </w:pPr>
      <w:r w:rsidRPr="00C92AA4">
        <w:rPr>
          <w:rFonts w:ascii="Times New Roman" w:hAnsi="Times New Roman" w:cs="Times New Roman"/>
          <w:sz w:val="22"/>
          <w:szCs w:val="22"/>
        </w:rPr>
        <w:t>The Web service API can conform to a standard (such as the OGC WPS standard</w:t>
      </w:r>
      <w:r w:rsidR="00C92AA4">
        <w:rPr>
          <w:rFonts w:ascii="Times New Roman" w:hAnsi="Times New Roman" w:cs="Times New Roman"/>
          <w:sz w:val="22"/>
          <w:szCs w:val="22"/>
        </w:rPr>
        <w:t>).</w:t>
      </w:r>
    </w:p>
    <w:p w14:paraId="13F2D540" w14:textId="77777777" w:rsidR="00C708B7" w:rsidRDefault="00C708B7" w:rsidP="00DB7DE2">
      <w:pPr>
        <w:keepNext/>
        <w:ind w:left="360"/>
      </w:pPr>
      <w:r w:rsidRPr="00DB7DE2">
        <w:rPr>
          <w:rFonts w:ascii="Times New Roman" w:hAnsi="Times New Roman" w:cs="Times New Roman"/>
          <w:noProof/>
          <w:sz w:val="22"/>
          <w:szCs w:val="22"/>
        </w:rPr>
        <w:lastRenderedPageBreak/>
        <w:drawing>
          <wp:inline distT="0" distB="0" distL="0" distR="0" wp14:anchorId="0B586EB5" wp14:editId="58619E76">
            <wp:extent cx="5130800" cy="274320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9">
                      <a:extLst>
                        <a:ext uri="{28A0092B-C50C-407E-A947-70E740481C1C}">
                          <a14:useLocalDpi xmlns:a14="http://schemas.microsoft.com/office/drawing/2010/main" val="0"/>
                        </a:ext>
                      </a:extLst>
                    </a:blip>
                    <a:stretch>
                      <a:fillRect/>
                    </a:stretch>
                  </pic:blipFill>
                  <pic:spPr>
                    <a:xfrm>
                      <a:off x="0" y="0"/>
                      <a:ext cx="5130800" cy="2743200"/>
                    </a:xfrm>
                    <a:prstGeom prst="rect">
                      <a:avLst/>
                    </a:prstGeom>
                  </pic:spPr>
                </pic:pic>
              </a:graphicData>
            </a:graphic>
          </wp:inline>
        </w:drawing>
      </w:r>
    </w:p>
    <w:p w14:paraId="72D26F69" w14:textId="6D63CA30" w:rsidR="00C708B7" w:rsidRPr="00DB7DE2" w:rsidRDefault="00C708B7" w:rsidP="00DB7DE2">
      <w:pPr>
        <w:pStyle w:val="Caption"/>
        <w:jc w:val="center"/>
        <w:rPr>
          <w:rFonts w:ascii="Calibri" w:hAnsi="Calibri" w:cs="Times New Roman"/>
          <w:sz w:val="20"/>
        </w:rPr>
      </w:pPr>
      <w:r w:rsidRPr="00DB7DE2">
        <w:rPr>
          <w:rFonts w:ascii="Calibri" w:hAnsi="Calibri"/>
          <w:sz w:val="20"/>
          <w:szCs w:val="20"/>
        </w:rPr>
        <w:t xml:space="preserve">Figure </w:t>
      </w:r>
      <w:r w:rsidRPr="00DB7DE2">
        <w:rPr>
          <w:rFonts w:ascii="Calibri" w:hAnsi="Calibri"/>
          <w:sz w:val="20"/>
          <w:szCs w:val="20"/>
        </w:rPr>
        <w:fldChar w:fldCharType="begin"/>
      </w:r>
      <w:r w:rsidRPr="00DB7DE2">
        <w:rPr>
          <w:rFonts w:ascii="Calibri" w:hAnsi="Calibri"/>
          <w:sz w:val="20"/>
          <w:szCs w:val="20"/>
        </w:rPr>
        <w:instrText xml:space="preserve"> SEQ Figure \* ARABIC </w:instrText>
      </w:r>
      <w:r w:rsidRPr="00DB7DE2">
        <w:rPr>
          <w:rFonts w:ascii="Calibri" w:hAnsi="Calibri"/>
          <w:sz w:val="20"/>
          <w:szCs w:val="20"/>
        </w:rPr>
        <w:fldChar w:fldCharType="separate"/>
      </w:r>
      <w:r w:rsidRPr="00DB7DE2">
        <w:rPr>
          <w:rFonts w:ascii="Calibri" w:hAnsi="Calibri"/>
          <w:noProof/>
          <w:sz w:val="20"/>
          <w:szCs w:val="20"/>
        </w:rPr>
        <w:t>1</w:t>
      </w:r>
      <w:r w:rsidRPr="00DB7DE2">
        <w:rPr>
          <w:rFonts w:ascii="Calibri" w:hAnsi="Calibri"/>
          <w:sz w:val="20"/>
          <w:szCs w:val="20"/>
        </w:rPr>
        <w:fldChar w:fldCharType="end"/>
      </w:r>
      <w:r w:rsidRPr="00DB7DE2">
        <w:rPr>
          <w:rFonts w:ascii="Calibri" w:hAnsi="Calibri"/>
          <w:sz w:val="20"/>
          <w:szCs w:val="20"/>
        </w:rPr>
        <w:t>.  Notional Web services architecture for an ESGF MultiModelAverage service</w:t>
      </w:r>
    </w:p>
    <w:p w14:paraId="732F89C1" w14:textId="4E5C5902" w:rsidR="00926B42" w:rsidRPr="00D77B5C" w:rsidRDefault="00D77B5C" w:rsidP="00D77B5C">
      <w:pPr>
        <w:rPr>
          <w:rFonts w:ascii="Times New Roman" w:hAnsi="Times New Roman" w:cs="Times New Roman"/>
          <w:sz w:val="22"/>
          <w:szCs w:val="22"/>
        </w:rPr>
      </w:pPr>
      <w:r>
        <w:rPr>
          <w:rFonts w:ascii="Times New Roman" w:hAnsi="Times New Roman" w:cs="Times New Roman"/>
          <w:sz w:val="22"/>
          <w:szCs w:val="22"/>
        </w:rPr>
        <w:tab/>
      </w:r>
    </w:p>
    <w:p w14:paraId="7DAF659C" w14:textId="77777777" w:rsidR="002D4F19" w:rsidRDefault="0057376A" w:rsidP="00237B66">
      <w:pPr>
        <w:pStyle w:val="ListParagraph"/>
        <w:numPr>
          <w:ilvl w:val="0"/>
          <w:numId w:val="5"/>
        </w:numPr>
        <w:rPr>
          <w:rFonts w:ascii="Times New Roman" w:hAnsi="Times New Roman" w:cs="Times New Roman"/>
          <w:sz w:val="22"/>
          <w:szCs w:val="22"/>
        </w:rPr>
      </w:pPr>
      <w:r w:rsidRPr="00C92AA4">
        <w:rPr>
          <w:rFonts w:ascii="Times New Roman" w:hAnsi="Times New Roman" w:cs="Times New Roman"/>
          <w:sz w:val="22"/>
          <w:szCs w:val="22"/>
        </w:rPr>
        <w:t>The library functions that wrap endpoints in a client-side API generally support in their design, syntax, and semantics the specific needs of a designated community, such as the ESGF. They can include basic functions 111 or more complex programs and workflows 112 that draw on the basic functions.</w:t>
      </w:r>
    </w:p>
    <w:p w14:paraId="4EC19B1F" w14:textId="09C69F48" w:rsidR="00926B42" w:rsidRPr="00926B42" w:rsidRDefault="00926B42" w:rsidP="00237B66">
      <w:pPr>
        <w:pStyle w:val="ListParagraph"/>
        <w:numPr>
          <w:ilvl w:val="0"/>
          <w:numId w:val="5"/>
        </w:numPr>
        <w:rPr>
          <w:rFonts w:ascii="Times New Roman" w:hAnsi="Times New Roman" w:cs="Times New Roman"/>
          <w:sz w:val="22"/>
          <w:szCs w:val="22"/>
        </w:rPr>
      </w:pPr>
      <w:r>
        <w:rPr>
          <w:rFonts w:ascii="Times New Roman" w:hAnsi="Times New Roman" w:cs="Times New Roman"/>
          <w:color w:val="auto"/>
          <w:sz w:val="22"/>
          <w:szCs w:val="22"/>
        </w:rPr>
        <w:t xml:space="preserve">Note that </w:t>
      </w:r>
      <w:r w:rsidR="009412E7">
        <w:rPr>
          <w:rFonts w:ascii="Times New Roman" w:hAnsi="Times New Roman" w:cs="Times New Roman"/>
          <w:color w:val="auto"/>
          <w:sz w:val="22"/>
          <w:szCs w:val="22"/>
        </w:rPr>
        <w:t>t</w:t>
      </w:r>
      <w:r w:rsidRPr="00237B66">
        <w:rPr>
          <w:rFonts w:ascii="Times New Roman" w:hAnsi="Times New Roman" w:cs="Times New Roman"/>
          <w:color w:val="auto"/>
          <w:sz w:val="22"/>
          <w:szCs w:val="22"/>
        </w:rPr>
        <w:t xml:space="preserve">he ESGF API is a client, not a server. Client applications, such as </w:t>
      </w:r>
      <w:r w:rsidRPr="00237B66">
        <w:rPr>
          <w:sz w:val="22"/>
          <w:szCs w:val="22"/>
        </w:rPr>
        <w:t xml:space="preserve">UV-CDAT, GrADS, Ferret, IDL, etc. </w:t>
      </w:r>
      <w:r w:rsidRPr="00237B66">
        <w:rPr>
          <w:rFonts w:ascii="Times New Roman" w:hAnsi="Times New Roman" w:cs="Times New Roman"/>
          <w:color w:val="auto"/>
          <w:sz w:val="22"/>
          <w:szCs w:val="22"/>
        </w:rPr>
        <w:t>will be able to call on (1) the Web service API or (2) the ESGF API only if the application is (1) compliant with WPS and the ESGF WPS extensions or (2) compliant with the ESGF API.</w:t>
      </w:r>
    </w:p>
    <w:p w14:paraId="2CA7BCBA" w14:textId="77777777" w:rsidR="002D4F19" w:rsidRDefault="002D4F19">
      <w:pPr>
        <w:pStyle w:val="LO-normal"/>
        <w:rPr>
          <w:rFonts w:ascii="Times New Roman" w:hAnsi="Times New Roman" w:cs="Times New Roman"/>
          <w:b/>
          <w:bCs/>
          <w:caps/>
          <w:sz w:val="28"/>
          <w:szCs w:val="28"/>
        </w:rPr>
      </w:pPr>
    </w:p>
    <w:p w14:paraId="39FFE424" w14:textId="77777777" w:rsidR="002D4F19" w:rsidRDefault="0057376A">
      <w:pPr>
        <w:pStyle w:val="LO-normal"/>
        <w:rPr>
          <w:rFonts w:ascii="Times New Roman" w:hAnsi="Times New Roman" w:cs="Times New Roman"/>
          <w:b/>
          <w:bCs/>
          <w:caps/>
          <w:sz w:val="28"/>
          <w:szCs w:val="28"/>
        </w:rPr>
      </w:pPr>
      <w:r>
        <w:rPr>
          <w:rFonts w:ascii="Times New Roman" w:hAnsi="Times New Roman" w:cs="Times New Roman"/>
          <w:b/>
          <w:bCs/>
          <w:caps/>
          <w:sz w:val="28"/>
          <w:szCs w:val="28"/>
        </w:rPr>
        <w:t>Standardization</w:t>
      </w:r>
    </w:p>
    <w:p w14:paraId="28E0183D" w14:textId="77777777" w:rsidR="002D4F19" w:rsidRDefault="002D4F19">
      <w:pPr>
        <w:pStyle w:val="LO-normal"/>
        <w:rPr>
          <w:rFonts w:ascii="Times New Roman" w:hAnsi="Times New Roman" w:cs="Times New Roman"/>
          <w:sz w:val="22"/>
          <w:szCs w:val="22"/>
        </w:rPr>
      </w:pPr>
    </w:p>
    <w:p w14:paraId="380EA9DD" w14:textId="023FEC36"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 xml:space="preserve">Interoperability and accessibility can be improved by defining ESGF community standards at one or more places in </w:t>
      </w:r>
      <w:r w:rsidR="005E0D4D">
        <w:rPr>
          <w:rFonts w:ascii="Times New Roman" w:hAnsi="Times New Roman" w:cs="Times New Roman"/>
          <w:sz w:val="22"/>
          <w:szCs w:val="22"/>
        </w:rPr>
        <w:t>a</w:t>
      </w:r>
      <w:r>
        <w:rPr>
          <w:rFonts w:ascii="Times New Roman" w:hAnsi="Times New Roman" w:cs="Times New Roman"/>
          <w:sz w:val="22"/>
          <w:szCs w:val="22"/>
        </w:rPr>
        <w:t xml:space="preserve"> Web services architecture:</w:t>
      </w:r>
    </w:p>
    <w:p w14:paraId="259744A0" w14:textId="77777777" w:rsidR="002D4F19" w:rsidRDefault="002D4F19">
      <w:pPr>
        <w:pStyle w:val="LO-normal"/>
        <w:rPr>
          <w:rFonts w:ascii="Times New Roman" w:hAnsi="Times New Roman" w:cs="Times New Roman"/>
          <w:sz w:val="22"/>
          <w:szCs w:val="22"/>
        </w:rPr>
      </w:pPr>
    </w:p>
    <w:p w14:paraId="37307096" w14:textId="689D1F3F" w:rsidR="002D4F19" w:rsidRDefault="0057376A" w:rsidP="00237B66">
      <w:pPr>
        <w:pStyle w:val="LO-normal"/>
        <w:numPr>
          <w:ilvl w:val="0"/>
          <w:numId w:val="6"/>
        </w:numPr>
        <w:rPr>
          <w:rFonts w:ascii="Times New Roman" w:hAnsi="Times New Roman" w:cs="Times New Roman"/>
          <w:sz w:val="22"/>
          <w:szCs w:val="22"/>
        </w:rPr>
      </w:pPr>
      <w:r>
        <w:rPr>
          <w:rFonts w:ascii="Times New Roman" w:hAnsi="Times New Roman" w:cs="Times New Roman"/>
          <w:sz w:val="22"/>
          <w:szCs w:val="22"/>
        </w:rPr>
        <w:t xml:space="preserve">ESGF could define an </w:t>
      </w:r>
      <w:r>
        <w:rPr>
          <w:rFonts w:ascii="Times New Roman" w:hAnsi="Times New Roman" w:cs="Times New Roman"/>
          <w:b/>
          <w:sz w:val="22"/>
          <w:szCs w:val="22"/>
        </w:rPr>
        <w:t>ESGF Compute Node Service Specification</w:t>
      </w:r>
      <w:r>
        <w:rPr>
          <w:rFonts w:ascii="Times New Roman" w:hAnsi="Times New Roman" w:cs="Times New Roman"/>
          <w:sz w:val="22"/>
          <w:szCs w:val="22"/>
        </w:rPr>
        <w:t xml:space="preserve"> — an agreed upon capability and naming convention for each conformant compute node, e.g., esgf_Get(params), esgf_Regrid(params), esgf_Anomaly(params), esgf_MultiModelAverage(params), etc. </w:t>
      </w:r>
      <w:r w:rsidR="008E28F8">
        <w:rPr>
          <w:rFonts w:ascii="Times New Roman" w:hAnsi="Times New Roman" w:cs="Times New Roman"/>
          <w:sz w:val="22"/>
          <w:szCs w:val="22"/>
        </w:rPr>
        <w:t xml:space="preserve">This specification itself would define explicit inputs and outputs.  </w:t>
      </w:r>
      <w:r>
        <w:rPr>
          <w:rFonts w:ascii="Times New Roman" w:hAnsi="Times New Roman" w:cs="Times New Roman"/>
          <w:sz w:val="22"/>
          <w:szCs w:val="22"/>
        </w:rPr>
        <w:t>Regardless of how the services are accessed, each node would have known capabilities implemented in known ways.</w:t>
      </w:r>
    </w:p>
    <w:p w14:paraId="585C08C0" w14:textId="77777777" w:rsidR="002D4F19" w:rsidRDefault="002D4F19">
      <w:pPr>
        <w:pStyle w:val="LO-normal"/>
        <w:ind w:left="720"/>
        <w:rPr>
          <w:rFonts w:ascii="Times New Roman" w:hAnsi="Times New Roman" w:cs="Times New Roman"/>
          <w:sz w:val="22"/>
          <w:szCs w:val="22"/>
        </w:rPr>
      </w:pPr>
    </w:p>
    <w:p w14:paraId="5DC89AEB" w14:textId="77777777" w:rsidR="002D4F19" w:rsidRDefault="0057376A">
      <w:pPr>
        <w:pStyle w:val="LO-normal"/>
        <w:rPr>
          <w:rFonts w:ascii="Times New Roman" w:hAnsi="Times New Roman" w:cs="Times New Roman"/>
          <w:b/>
          <w:i/>
          <w:sz w:val="22"/>
          <w:szCs w:val="22"/>
        </w:rPr>
      </w:pPr>
      <w:r>
        <w:rPr>
          <w:rFonts w:ascii="Times New Roman" w:hAnsi="Times New Roman" w:cs="Times New Roman"/>
          <w:b/>
          <w:i/>
          <w:sz w:val="22"/>
          <w:szCs w:val="22"/>
        </w:rPr>
        <w:t>AND/OR</w:t>
      </w:r>
    </w:p>
    <w:p w14:paraId="73EC1C29" w14:textId="77777777" w:rsidR="002D4F19" w:rsidRDefault="002D4F19">
      <w:pPr>
        <w:pStyle w:val="LO-normal"/>
        <w:rPr>
          <w:rFonts w:ascii="Times New Roman" w:hAnsi="Times New Roman" w:cs="Times New Roman"/>
          <w:sz w:val="22"/>
          <w:szCs w:val="22"/>
        </w:rPr>
      </w:pPr>
    </w:p>
    <w:p w14:paraId="44013539" w14:textId="132EFE3F" w:rsidR="002D4F19" w:rsidRDefault="0057376A" w:rsidP="00237B66">
      <w:pPr>
        <w:pStyle w:val="LO-normal"/>
        <w:numPr>
          <w:ilvl w:val="0"/>
          <w:numId w:val="6"/>
        </w:numPr>
        <w:rPr>
          <w:rFonts w:ascii="Times New Roman" w:hAnsi="Times New Roman" w:cs="Times New Roman"/>
          <w:sz w:val="22"/>
          <w:szCs w:val="22"/>
        </w:rPr>
      </w:pPr>
      <w:r>
        <w:rPr>
          <w:rFonts w:ascii="Times New Roman" w:hAnsi="Times New Roman" w:cs="Times New Roman"/>
          <w:sz w:val="22"/>
          <w:szCs w:val="22"/>
        </w:rPr>
        <w:t xml:space="preserve">ESGF could define an </w:t>
      </w:r>
      <w:r>
        <w:rPr>
          <w:rFonts w:ascii="Times New Roman" w:hAnsi="Times New Roman" w:cs="Times New Roman"/>
          <w:b/>
          <w:sz w:val="22"/>
          <w:szCs w:val="22"/>
        </w:rPr>
        <w:t>ESGF WPS Extension Specification</w:t>
      </w:r>
      <w:r>
        <w:rPr>
          <w:rFonts w:ascii="Times New Roman" w:hAnsi="Times New Roman" w:cs="Times New Roman"/>
          <w:sz w:val="22"/>
          <w:szCs w:val="22"/>
        </w:rPr>
        <w:t xml:space="preserve"> — a specialization of the WPS standard wherein the syntax and semantics of required and optional fields of WPS response documents are tailored to the needs of the ESGF. Here, regardless of how services are implemented or named, their means of access is commonly understood.</w:t>
      </w:r>
    </w:p>
    <w:p w14:paraId="7D63ADEF" w14:textId="77777777" w:rsidR="002D4F19" w:rsidRDefault="002D4F19">
      <w:pPr>
        <w:pStyle w:val="LO-normal"/>
        <w:rPr>
          <w:rFonts w:ascii="Times New Roman" w:hAnsi="Times New Roman" w:cs="Times New Roman"/>
          <w:sz w:val="22"/>
          <w:szCs w:val="22"/>
        </w:rPr>
      </w:pPr>
    </w:p>
    <w:p w14:paraId="7414AF0B" w14:textId="77777777" w:rsidR="002D4F19" w:rsidRDefault="0057376A">
      <w:pPr>
        <w:pStyle w:val="LO-normal"/>
        <w:rPr>
          <w:rFonts w:ascii="Times New Roman" w:hAnsi="Times New Roman" w:cs="Times New Roman"/>
          <w:b/>
          <w:i/>
          <w:sz w:val="22"/>
          <w:szCs w:val="22"/>
        </w:rPr>
      </w:pPr>
      <w:r>
        <w:rPr>
          <w:rFonts w:ascii="Times New Roman" w:hAnsi="Times New Roman" w:cs="Times New Roman"/>
          <w:b/>
          <w:i/>
          <w:sz w:val="22"/>
          <w:szCs w:val="22"/>
        </w:rPr>
        <w:t>AND/OR</w:t>
      </w:r>
    </w:p>
    <w:p w14:paraId="588C37B3" w14:textId="77777777" w:rsidR="002D4F19" w:rsidRDefault="002D4F19">
      <w:pPr>
        <w:pStyle w:val="LO-normal"/>
        <w:ind w:left="720"/>
        <w:rPr>
          <w:rFonts w:ascii="Times New Roman" w:hAnsi="Times New Roman" w:cs="Times New Roman"/>
          <w:sz w:val="22"/>
          <w:szCs w:val="22"/>
        </w:rPr>
      </w:pPr>
    </w:p>
    <w:p w14:paraId="1641ADDD" w14:textId="77777777" w:rsidR="002D4F19" w:rsidRDefault="0057376A" w:rsidP="00237B66">
      <w:pPr>
        <w:pStyle w:val="LO-normal"/>
        <w:numPr>
          <w:ilvl w:val="0"/>
          <w:numId w:val="6"/>
        </w:numPr>
        <w:rPr>
          <w:rFonts w:ascii="Times New Roman" w:hAnsi="Times New Roman" w:cs="Times New Roman"/>
          <w:sz w:val="22"/>
          <w:szCs w:val="22"/>
        </w:rPr>
      </w:pPr>
      <w:r>
        <w:rPr>
          <w:rFonts w:ascii="Times New Roman" w:hAnsi="Times New Roman" w:cs="Times New Roman"/>
          <w:sz w:val="22"/>
          <w:szCs w:val="22"/>
        </w:rPr>
        <w:lastRenderedPageBreak/>
        <w:t xml:space="preserve">ESGF could define an </w:t>
      </w:r>
      <w:r>
        <w:rPr>
          <w:rFonts w:ascii="Times New Roman" w:hAnsi="Times New Roman" w:cs="Times New Roman"/>
          <w:b/>
          <w:sz w:val="22"/>
          <w:szCs w:val="22"/>
        </w:rPr>
        <w:t>ESGF API</w:t>
      </w:r>
      <w:r>
        <w:rPr>
          <w:rFonts w:ascii="Times New Roman" w:hAnsi="Times New Roman" w:cs="Times New Roman"/>
          <w:sz w:val="22"/>
          <w:szCs w:val="22"/>
        </w:rPr>
        <w:t xml:space="preserve"> — a client-side API that consumes the html Web service endpoints exposed by a WPS-compliant ESGF service and presents them to client applications as a library of easy-to-use function calls tailored to the needs of the ESGF community, e.g. Get(node, params), Regrid(node, params), Anomaly(node, params), MultiModelAverage(nodes, params). Regardless of implementation and communication details, programmers can access node capabilities using a familiar programming library.</w:t>
      </w:r>
    </w:p>
    <w:p w14:paraId="10893294" w14:textId="77777777" w:rsidR="008E28F8" w:rsidRDefault="008E28F8" w:rsidP="00237B66">
      <w:pPr>
        <w:pStyle w:val="LO-normal"/>
        <w:ind w:left="360"/>
        <w:rPr>
          <w:rFonts w:ascii="Times New Roman" w:hAnsi="Times New Roman" w:cs="Times New Roman"/>
          <w:sz w:val="22"/>
          <w:szCs w:val="22"/>
        </w:rPr>
      </w:pPr>
    </w:p>
    <w:p w14:paraId="70B7B6F9" w14:textId="77777777" w:rsidR="002D4F19" w:rsidRDefault="0057376A">
      <w:pPr>
        <w:rPr>
          <w:rFonts w:ascii="Times New Roman" w:hAnsi="Times New Roman" w:cs="Times New Roman"/>
          <w:b/>
          <w:sz w:val="28"/>
          <w:szCs w:val="28"/>
          <w:u w:val="single"/>
        </w:rPr>
      </w:pPr>
      <w:r>
        <w:rPr>
          <w:rFonts w:ascii="Times New Roman" w:hAnsi="Times New Roman" w:cs="Times New Roman"/>
          <w:b/>
          <w:bCs/>
          <w:caps/>
          <w:sz w:val="28"/>
          <w:szCs w:val="28"/>
        </w:rPr>
        <w:t>DRAFT ESGF WPS Extension Specification</w:t>
      </w:r>
      <w:r>
        <w:rPr>
          <w:rFonts w:ascii="Times New Roman" w:hAnsi="Times New Roman" w:cs="Times New Roman"/>
          <w:b/>
          <w:bCs/>
          <w:caps/>
          <w:sz w:val="28"/>
          <w:szCs w:val="28"/>
        </w:rPr>
        <w:br/>
        <w:t xml:space="preserve">for a </w:t>
      </w:r>
      <w:r>
        <w:rPr>
          <w:rFonts w:ascii="Times New Roman" w:hAnsi="Times New Roman" w:cs="Times New Roman"/>
          <w:b/>
          <w:bCs/>
          <w:i/>
          <w:iCs/>
          <w:sz w:val="28"/>
          <w:szCs w:val="28"/>
        </w:rPr>
        <w:t>MultiModelAverage</w:t>
      </w:r>
      <w:r>
        <w:rPr>
          <w:rFonts w:ascii="Times New Roman" w:hAnsi="Times New Roman" w:cs="Times New Roman"/>
          <w:b/>
          <w:bCs/>
          <w:caps/>
          <w:sz w:val="28"/>
          <w:szCs w:val="28"/>
        </w:rPr>
        <w:t xml:space="preserve"> Service</w:t>
      </w:r>
    </w:p>
    <w:p w14:paraId="52F3576E" w14:textId="77777777" w:rsidR="002D4F19" w:rsidRDefault="002D4F19">
      <w:pPr>
        <w:pStyle w:val="Heading2"/>
        <w:spacing w:before="0" w:after="0"/>
        <w:rPr>
          <w:rFonts w:ascii="Times New Roman" w:hAnsi="Times New Roman" w:cs="Times New Roman"/>
          <w:sz w:val="24"/>
          <w:szCs w:val="24"/>
        </w:rPr>
      </w:pPr>
    </w:p>
    <w:p w14:paraId="5C6E033B" w14:textId="185D0254" w:rsidR="002D4F19" w:rsidRDefault="0057376A">
      <w:pPr>
        <w:pStyle w:val="Heading2"/>
        <w:spacing w:before="0" w:after="0"/>
        <w:rPr>
          <w:rFonts w:ascii="Times New Roman" w:hAnsi="Times New Roman" w:cs="Times New Roman"/>
          <w:b w:val="0"/>
          <w:sz w:val="22"/>
          <w:szCs w:val="22"/>
        </w:rPr>
      </w:pPr>
      <w:r>
        <w:rPr>
          <w:rFonts w:ascii="Times New Roman" w:hAnsi="Times New Roman" w:cs="Times New Roman"/>
          <w:b w:val="0"/>
          <w:sz w:val="22"/>
          <w:szCs w:val="22"/>
        </w:rPr>
        <w:t xml:space="preserve">This draft specification for ESGF-specific extensions to the WPS standard is built around the target use case. The </w:t>
      </w:r>
      <w:r w:rsidRPr="00237B66">
        <w:rPr>
          <w:rFonts w:ascii="Times New Roman" w:hAnsi="Times New Roman" w:cs="Times New Roman"/>
          <w:i/>
          <w:sz w:val="22"/>
          <w:szCs w:val="22"/>
        </w:rPr>
        <w:t>MultiModelAverage</w:t>
      </w:r>
      <w:r>
        <w:rPr>
          <w:rFonts w:ascii="Times New Roman" w:hAnsi="Times New Roman" w:cs="Times New Roman"/>
          <w:b w:val="0"/>
          <w:sz w:val="22"/>
          <w:szCs w:val="22"/>
        </w:rPr>
        <w:t xml:space="preserve"> service described here could exist as a stand-alone service or be one of a suite of services offered by a compute node. This example describes </w:t>
      </w:r>
      <w:r w:rsidR="008A511E">
        <w:rPr>
          <w:rFonts w:ascii="Times New Roman" w:hAnsi="Times New Roman" w:cs="Times New Roman"/>
          <w:b w:val="0"/>
          <w:sz w:val="22"/>
          <w:szCs w:val="22"/>
        </w:rPr>
        <w:t xml:space="preserve">an </w:t>
      </w:r>
      <w:r>
        <w:rPr>
          <w:rFonts w:ascii="Times New Roman" w:hAnsi="Times New Roman" w:cs="Times New Roman"/>
          <w:b w:val="0"/>
          <w:sz w:val="22"/>
          <w:szCs w:val="22"/>
        </w:rPr>
        <w:t>ESGF-specific use of the WPS standard (Option 2 from above); it is not a specification for how the service itself would be implemented (Option 1) or a specification for a client-side ESGF API (Option 3).</w:t>
      </w:r>
      <w:r w:rsidR="008A511E">
        <w:rPr>
          <w:rFonts w:ascii="Times New Roman" w:hAnsi="Times New Roman" w:cs="Times New Roman"/>
          <w:b w:val="0"/>
          <w:sz w:val="22"/>
          <w:szCs w:val="22"/>
        </w:rPr>
        <w:t xml:space="preserve">  As </w:t>
      </w:r>
      <w:r w:rsidR="008A511E" w:rsidRPr="00237B66">
        <w:rPr>
          <w:rFonts w:ascii="Times New Roman" w:hAnsi="Times New Roman" w:cs="Times New Roman"/>
          <w:color w:val="auto"/>
          <w:sz w:val="22"/>
          <w:szCs w:val="22"/>
        </w:rPr>
        <w:t>a specification for ESGF extensions to the WPS communication standard, it’s not a specification for the service itself</w:t>
      </w:r>
      <w:r w:rsidR="008A511E">
        <w:rPr>
          <w:rFonts w:ascii="Times New Roman" w:hAnsi="Times New Roman" w:cs="Times New Roman"/>
          <w:color w:val="auto"/>
          <w:sz w:val="22"/>
          <w:szCs w:val="22"/>
        </w:rPr>
        <w:t xml:space="preserve"> (Option 1)</w:t>
      </w:r>
      <w:r w:rsidR="008A511E" w:rsidRPr="00237B66">
        <w:rPr>
          <w:rFonts w:ascii="Times New Roman" w:hAnsi="Times New Roman" w:cs="Times New Roman"/>
          <w:color w:val="auto"/>
          <w:sz w:val="22"/>
          <w:szCs w:val="22"/>
        </w:rPr>
        <w:t>. The behaviors are designed into the service.</w:t>
      </w:r>
    </w:p>
    <w:p w14:paraId="037EDA56" w14:textId="77777777" w:rsidR="002D4F19" w:rsidRDefault="002D4F19">
      <w:pPr>
        <w:pStyle w:val="Heading2"/>
        <w:spacing w:before="0" w:after="0"/>
        <w:rPr>
          <w:rFonts w:ascii="Times New Roman" w:hAnsi="Times New Roman" w:cs="Times New Roman"/>
          <w:sz w:val="22"/>
          <w:szCs w:val="22"/>
        </w:rPr>
      </w:pPr>
    </w:p>
    <w:p w14:paraId="348AB7EF" w14:textId="77777777" w:rsidR="002D4F19" w:rsidRDefault="0057376A">
      <w:pPr>
        <w:pStyle w:val="Heading2"/>
        <w:spacing w:before="0" w:after="0"/>
        <w:rPr>
          <w:rFonts w:ascii="Times New Roman" w:hAnsi="Times New Roman" w:cs="Times New Roman"/>
          <w:b w:val="0"/>
          <w:sz w:val="22"/>
          <w:szCs w:val="22"/>
        </w:rPr>
      </w:pPr>
      <w:r>
        <w:rPr>
          <w:rFonts w:ascii="Times New Roman" w:hAnsi="Times New Roman" w:cs="Times New Roman"/>
          <w:sz w:val="22"/>
          <w:szCs w:val="22"/>
        </w:rPr>
        <w:t>Use Case: Multi-Model Averaging</w:t>
      </w:r>
      <w:r>
        <w:rPr>
          <w:rFonts w:ascii="Times New Roman" w:hAnsi="Times New Roman" w:cs="Times New Roman"/>
          <w:b w:val="0"/>
          <w:sz w:val="22"/>
          <w:szCs w:val="22"/>
        </w:rPr>
        <w:t xml:space="preserve">: </w:t>
      </w:r>
    </w:p>
    <w:p w14:paraId="48BF297C"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Averaging over multiple models across federated data.</w:t>
      </w:r>
    </w:p>
    <w:p w14:paraId="68A755D5" w14:textId="77777777" w:rsidR="002D4F19" w:rsidRDefault="002D4F19">
      <w:pPr>
        <w:pStyle w:val="LO-normal"/>
        <w:rPr>
          <w:rFonts w:ascii="Times New Roman" w:hAnsi="Times New Roman" w:cs="Times New Roman"/>
          <w:sz w:val="22"/>
          <w:szCs w:val="22"/>
        </w:rPr>
      </w:pPr>
    </w:p>
    <w:p w14:paraId="7694B9C5" w14:textId="77777777" w:rsidR="002D4F19" w:rsidRDefault="0057376A">
      <w:pPr>
        <w:pStyle w:val="LO-normal"/>
        <w:rPr>
          <w:rFonts w:ascii="Times New Roman" w:hAnsi="Times New Roman" w:cs="Times New Roman"/>
          <w:sz w:val="22"/>
          <w:szCs w:val="22"/>
        </w:rPr>
      </w:pPr>
      <w:r>
        <w:rPr>
          <w:rFonts w:ascii="Times New Roman" w:hAnsi="Times New Roman" w:cs="Times New Roman"/>
          <w:b/>
          <w:sz w:val="22"/>
          <w:szCs w:val="22"/>
        </w:rPr>
        <w:t>Steps for the calculation</w:t>
      </w:r>
      <w:r>
        <w:rPr>
          <w:rFonts w:ascii="Times New Roman" w:hAnsi="Times New Roman" w:cs="Times New Roman"/>
          <w:sz w:val="22"/>
          <w:szCs w:val="22"/>
        </w:rPr>
        <w:t>:</w:t>
      </w:r>
    </w:p>
    <w:p w14:paraId="42A7C243" w14:textId="77777777" w:rsidR="002D4F19" w:rsidRDefault="0057376A" w:rsidP="00237B66">
      <w:pPr>
        <w:pStyle w:val="LO-normal"/>
        <w:numPr>
          <w:ilvl w:val="0"/>
          <w:numId w:val="7"/>
        </w:numPr>
        <w:tabs>
          <w:tab w:val="left" w:pos="450"/>
        </w:tabs>
        <w:ind w:hanging="360"/>
        <w:contextualSpacing/>
        <w:rPr>
          <w:rFonts w:ascii="Times New Roman" w:hAnsi="Times New Roman" w:cs="Times New Roman"/>
          <w:sz w:val="22"/>
          <w:szCs w:val="22"/>
        </w:rPr>
      </w:pPr>
      <w:r>
        <w:rPr>
          <w:rFonts w:ascii="Times New Roman" w:hAnsi="Times New Roman" w:cs="Times New Roman"/>
          <w:sz w:val="22"/>
          <w:szCs w:val="22"/>
        </w:rPr>
        <w:t>Create the average for each of the individual models.</w:t>
      </w:r>
    </w:p>
    <w:p w14:paraId="38D45C62" w14:textId="77777777" w:rsidR="002D4F19" w:rsidRDefault="0057376A" w:rsidP="00237B66">
      <w:pPr>
        <w:pStyle w:val="LO-normal"/>
        <w:numPr>
          <w:ilvl w:val="0"/>
          <w:numId w:val="7"/>
        </w:numPr>
        <w:tabs>
          <w:tab w:val="left" w:pos="450"/>
        </w:tabs>
        <w:ind w:hanging="360"/>
        <w:contextualSpacing/>
        <w:rPr>
          <w:rFonts w:ascii="Times New Roman" w:hAnsi="Times New Roman" w:cs="Times New Roman"/>
          <w:sz w:val="22"/>
          <w:szCs w:val="22"/>
        </w:rPr>
      </w:pPr>
      <w:r>
        <w:rPr>
          <w:rFonts w:ascii="Times New Roman" w:hAnsi="Times New Roman" w:cs="Times New Roman"/>
          <w:sz w:val="22"/>
          <w:szCs w:val="22"/>
        </w:rPr>
        <w:t>Regrid the models to a common grid.</w:t>
      </w:r>
    </w:p>
    <w:p w14:paraId="45E8DF7D" w14:textId="77777777" w:rsidR="002D4F19" w:rsidRDefault="0057376A" w:rsidP="00237B66">
      <w:pPr>
        <w:pStyle w:val="LO-normal"/>
        <w:numPr>
          <w:ilvl w:val="0"/>
          <w:numId w:val="7"/>
        </w:numPr>
        <w:tabs>
          <w:tab w:val="left" w:pos="450"/>
        </w:tabs>
        <w:ind w:hanging="360"/>
        <w:contextualSpacing/>
        <w:rPr>
          <w:rFonts w:ascii="Times New Roman" w:hAnsi="Times New Roman" w:cs="Times New Roman"/>
          <w:sz w:val="22"/>
          <w:szCs w:val="22"/>
        </w:rPr>
      </w:pPr>
      <w:r>
        <w:rPr>
          <w:rFonts w:ascii="Times New Roman" w:hAnsi="Times New Roman" w:cs="Times New Roman"/>
          <w:sz w:val="22"/>
          <w:szCs w:val="22"/>
        </w:rPr>
        <w:t>Compute the average across all the regridded data.</w:t>
      </w:r>
    </w:p>
    <w:p w14:paraId="11D2879E" w14:textId="77777777" w:rsidR="002D4F19" w:rsidRDefault="002D4F19">
      <w:pPr>
        <w:pStyle w:val="Heading2"/>
        <w:spacing w:before="0" w:after="0"/>
        <w:rPr>
          <w:b w:val="0"/>
          <w:sz w:val="22"/>
          <w:szCs w:val="22"/>
        </w:rPr>
      </w:pPr>
    </w:p>
    <w:p w14:paraId="54A97DA2" w14:textId="77777777" w:rsidR="002D4F19" w:rsidRDefault="0057376A">
      <w:pPr>
        <w:pStyle w:val="Heading2"/>
        <w:spacing w:before="0" w:after="0"/>
        <w:rPr>
          <w:rFonts w:ascii="Times New Roman" w:hAnsi="Times New Roman" w:cs="Times New Roman"/>
          <w:sz w:val="22"/>
          <w:szCs w:val="22"/>
        </w:rPr>
      </w:pPr>
      <w:r>
        <w:rPr>
          <w:rFonts w:ascii="Times New Roman" w:hAnsi="Times New Roman" w:cs="Times New Roman"/>
          <w:sz w:val="22"/>
          <w:szCs w:val="22"/>
        </w:rPr>
        <w:t>The WPS standard consists of the following three methods:</w:t>
      </w:r>
    </w:p>
    <w:p w14:paraId="05458367" w14:textId="77777777" w:rsidR="002D4F19" w:rsidRDefault="002D4F19">
      <w:pPr>
        <w:pStyle w:val="LO-normal"/>
        <w:rPr>
          <w:sz w:val="22"/>
          <w:szCs w:val="22"/>
        </w:rPr>
      </w:pPr>
    </w:p>
    <w:p w14:paraId="56CEA7D6" w14:textId="77777777" w:rsidR="002D4F19" w:rsidRDefault="0057376A" w:rsidP="00237B66">
      <w:pPr>
        <w:pStyle w:val="LO-normal"/>
        <w:numPr>
          <w:ilvl w:val="0"/>
          <w:numId w:val="1"/>
        </w:numPr>
        <w:rPr>
          <w:rFonts w:ascii="Times New Roman" w:hAnsi="Times New Roman" w:cs="Times New Roman"/>
          <w:sz w:val="22"/>
          <w:szCs w:val="22"/>
        </w:rPr>
      </w:pPr>
      <w:r>
        <w:rPr>
          <w:rFonts w:ascii="Times New Roman" w:hAnsi="Times New Roman" w:cs="Times New Roman"/>
          <w:b/>
          <w:sz w:val="22"/>
          <w:szCs w:val="22"/>
        </w:rPr>
        <w:t>GetCapabilities</w:t>
      </w:r>
      <w:r>
        <w:rPr>
          <w:rFonts w:ascii="Times New Roman" w:hAnsi="Times New Roman" w:cs="Times New Roman"/>
          <w:sz w:val="22"/>
          <w:szCs w:val="22"/>
        </w:rPr>
        <w:t xml:space="preserve">() – returns basic information describing services available at a node.  </w:t>
      </w:r>
    </w:p>
    <w:p w14:paraId="51099708" w14:textId="77777777" w:rsidR="002D4F19" w:rsidRDefault="0057376A" w:rsidP="00237B66">
      <w:pPr>
        <w:pStyle w:val="LO-normal"/>
        <w:numPr>
          <w:ilvl w:val="0"/>
          <w:numId w:val="1"/>
        </w:numPr>
        <w:rPr>
          <w:rFonts w:ascii="Times New Roman" w:hAnsi="Times New Roman" w:cs="Times New Roman"/>
          <w:sz w:val="22"/>
          <w:szCs w:val="22"/>
        </w:rPr>
      </w:pPr>
      <w:r>
        <w:rPr>
          <w:rFonts w:ascii="Times New Roman" w:hAnsi="Times New Roman" w:cs="Times New Roman"/>
          <w:b/>
          <w:sz w:val="22"/>
          <w:szCs w:val="22"/>
        </w:rPr>
        <w:t>DescribeProcess</w:t>
      </w:r>
      <w:r>
        <w:rPr>
          <w:rFonts w:ascii="Times New Roman" w:hAnsi="Times New Roman" w:cs="Times New Roman"/>
          <w:sz w:val="22"/>
          <w:szCs w:val="22"/>
        </w:rPr>
        <w:t xml:space="preserve">() – returns information about the mandatory, optional, and default parameters needed to invoke a particular service, as well as the format of the data inputs and outputs. </w:t>
      </w:r>
      <w:r>
        <w:rPr>
          <w:rFonts w:ascii="Times New Roman" w:hAnsi="Times New Roman" w:cs="Times New Roman"/>
          <w:b/>
          <w:sz w:val="22"/>
          <w:szCs w:val="22"/>
        </w:rPr>
        <w:t>GetCapabilities</w:t>
      </w:r>
      <w:r>
        <w:rPr>
          <w:rFonts w:ascii="Times New Roman" w:hAnsi="Times New Roman" w:cs="Times New Roman"/>
          <w:sz w:val="22"/>
          <w:szCs w:val="22"/>
        </w:rPr>
        <w:t xml:space="preserve"> and </w:t>
      </w:r>
      <w:r>
        <w:rPr>
          <w:rFonts w:ascii="Times New Roman" w:hAnsi="Times New Roman" w:cs="Times New Roman"/>
          <w:b/>
          <w:sz w:val="22"/>
          <w:szCs w:val="22"/>
        </w:rPr>
        <w:t>DescribeProcess</w:t>
      </w:r>
      <w:r>
        <w:rPr>
          <w:rFonts w:ascii="Times New Roman" w:hAnsi="Times New Roman" w:cs="Times New Roman"/>
          <w:sz w:val="22"/>
          <w:szCs w:val="22"/>
        </w:rPr>
        <w:t xml:space="preserve"> are therefore dynamic discovery aids.</w:t>
      </w:r>
    </w:p>
    <w:p w14:paraId="77F3E306" w14:textId="77777777" w:rsidR="002D4F19" w:rsidRDefault="0057376A" w:rsidP="00237B66">
      <w:pPr>
        <w:pStyle w:val="LO-normal"/>
        <w:numPr>
          <w:ilvl w:val="0"/>
          <w:numId w:val="1"/>
        </w:numPr>
        <w:rPr>
          <w:rFonts w:ascii="Times New Roman" w:hAnsi="Times New Roman" w:cs="Times New Roman"/>
          <w:sz w:val="22"/>
          <w:szCs w:val="22"/>
        </w:rPr>
      </w:pPr>
      <w:r>
        <w:rPr>
          <w:rFonts w:ascii="Times New Roman" w:hAnsi="Times New Roman" w:cs="Times New Roman"/>
          <w:b/>
          <w:sz w:val="22"/>
          <w:szCs w:val="22"/>
        </w:rPr>
        <w:t>Execute</w:t>
      </w:r>
      <w:r>
        <w:rPr>
          <w:rFonts w:ascii="Times New Roman" w:hAnsi="Times New Roman" w:cs="Times New Roman"/>
          <w:sz w:val="22"/>
          <w:szCs w:val="22"/>
        </w:rPr>
        <w:t>() - invokes the specified service using the information derived from the DescribeProcess method.</w:t>
      </w:r>
    </w:p>
    <w:p w14:paraId="159A75CE" w14:textId="77777777" w:rsidR="002D4F19" w:rsidRDefault="002D4F19" w:rsidP="00237B66">
      <w:pPr>
        <w:pStyle w:val="LO-normal"/>
        <w:ind w:left="360"/>
        <w:rPr>
          <w:rFonts w:ascii="Times New Roman" w:hAnsi="Times New Roman" w:cs="Times New Roman"/>
          <w:sz w:val="22"/>
          <w:szCs w:val="22"/>
        </w:rPr>
      </w:pPr>
    </w:p>
    <w:p w14:paraId="61A61D6D" w14:textId="5BD38CA4" w:rsidR="002D4F19" w:rsidRDefault="0057376A">
      <w:pPr>
        <w:widowControl w:val="0"/>
        <w:spacing w:after="240"/>
      </w:pPr>
      <w:r>
        <w:rPr>
          <w:rFonts w:ascii="Times New Roman" w:hAnsi="Times New Roman" w:cs="Times New Roman"/>
          <w:sz w:val="22"/>
          <w:szCs w:val="22"/>
        </w:rPr>
        <w:t xml:space="preserve">In typical use, </w:t>
      </w:r>
      <w:r>
        <w:rPr>
          <w:rFonts w:ascii="Times New Roman" w:hAnsi="Times New Roman" w:cs="Times New Roman"/>
          <w:b/>
          <w:sz w:val="22"/>
          <w:szCs w:val="22"/>
        </w:rPr>
        <w:t>GetCapabilities</w:t>
      </w:r>
      <w:r>
        <w:rPr>
          <w:rFonts w:ascii="Times New Roman" w:hAnsi="Times New Roman" w:cs="Times New Roman"/>
          <w:sz w:val="22"/>
          <w:szCs w:val="22"/>
        </w:rPr>
        <w:t xml:space="preserve">() is called first to determine the set of services available at a node — in our example, the sole </w:t>
      </w:r>
      <w:r w:rsidRPr="00237B66">
        <w:rPr>
          <w:rFonts w:ascii="Times New Roman" w:hAnsi="Times New Roman" w:cs="Times New Roman"/>
          <w:b/>
          <w:i/>
          <w:sz w:val="22"/>
          <w:szCs w:val="22"/>
        </w:rPr>
        <w:t>MultiModelAverage</w:t>
      </w:r>
      <w:r>
        <w:rPr>
          <w:rFonts w:ascii="Times New Roman" w:hAnsi="Times New Roman" w:cs="Times New Roman"/>
          <w:sz w:val="22"/>
          <w:szCs w:val="22"/>
        </w:rPr>
        <w:t xml:space="preserve"> service. </w:t>
      </w:r>
      <w:r>
        <w:rPr>
          <w:rFonts w:ascii="Times New Roman" w:hAnsi="Times New Roman" w:cs="Times New Roman"/>
          <w:b/>
          <w:sz w:val="22"/>
          <w:szCs w:val="22"/>
        </w:rPr>
        <w:t>DescribeProcess</w:t>
      </w:r>
      <w:r>
        <w:rPr>
          <w:rFonts w:ascii="Times New Roman" w:hAnsi="Times New Roman" w:cs="Times New Roman"/>
          <w:sz w:val="22"/>
          <w:szCs w:val="22"/>
        </w:rPr>
        <w:t xml:space="preserve">() is then called to retrieve the interaction details for that process.  Finally, </w:t>
      </w:r>
      <w:r>
        <w:rPr>
          <w:rFonts w:ascii="Times New Roman" w:hAnsi="Times New Roman" w:cs="Times New Roman"/>
          <w:b/>
          <w:sz w:val="22"/>
          <w:szCs w:val="22"/>
        </w:rPr>
        <w:t>Execute</w:t>
      </w:r>
      <w:r>
        <w:rPr>
          <w:rFonts w:ascii="Times New Roman" w:hAnsi="Times New Roman" w:cs="Times New Roman"/>
          <w:sz w:val="22"/>
          <w:szCs w:val="22"/>
        </w:rPr>
        <w:t xml:space="preserve">() is called with key-value input parameters according to the details provided by </w:t>
      </w:r>
      <w:r>
        <w:rPr>
          <w:rFonts w:ascii="Times New Roman" w:hAnsi="Times New Roman" w:cs="Times New Roman"/>
          <w:b/>
          <w:sz w:val="22"/>
          <w:szCs w:val="22"/>
        </w:rPr>
        <w:t>DescribeProcess</w:t>
      </w:r>
      <w:r>
        <w:rPr>
          <w:rFonts w:ascii="Times New Roman" w:hAnsi="Times New Roman" w:cs="Times New Roman"/>
          <w:sz w:val="22"/>
          <w:szCs w:val="22"/>
        </w:rPr>
        <w:t xml:space="preserve">().  </w:t>
      </w:r>
      <w:r>
        <w:rPr>
          <w:rFonts w:ascii="Times New Roman" w:hAnsi="Times New Roman" w:cs="Times New Roman"/>
          <w:b/>
          <w:sz w:val="22"/>
          <w:szCs w:val="22"/>
        </w:rPr>
        <w:t>Execute</w:t>
      </w:r>
      <w:r>
        <w:rPr>
          <w:rFonts w:ascii="Times New Roman" w:hAnsi="Times New Roman" w:cs="Times New Roman"/>
          <w:sz w:val="22"/>
          <w:szCs w:val="22"/>
        </w:rPr>
        <w:t>() provides a response that includes the status of the request and the location of the result.</w:t>
      </w:r>
      <w:r w:rsidR="001371FF" w:rsidDel="001371FF">
        <w:rPr>
          <w:rFonts w:ascii="Times New Roman" w:hAnsi="Times New Roman" w:cs="Times New Roman"/>
          <w:sz w:val="22"/>
          <w:szCs w:val="22"/>
        </w:rPr>
        <w:t xml:space="preserve"> </w:t>
      </w:r>
    </w:p>
    <w:p w14:paraId="3B80D5D3" w14:textId="40CC173D" w:rsidR="002D4F19" w:rsidRDefault="0057376A">
      <w:pPr>
        <w:pStyle w:val="LO-normal"/>
        <w:rPr>
          <w:rFonts w:ascii="Times New Roman" w:hAnsi="Times New Roman" w:cs="Times New Roman"/>
          <w:sz w:val="22"/>
          <w:szCs w:val="22"/>
        </w:rPr>
      </w:pPr>
      <w:r>
        <w:t> </w:t>
      </w:r>
      <w:r>
        <w:rPr>
          <w:rFonts w:ascii="Times New Roman" w:hAnsi="Times New Roman" w:cs="Times New Roman"/>
          <w:sz w:val="22"/>
          <w:szCs w:val="22"/>
        </w:rPr>
        <w:t>The remainder of this section proposes details for applying the ESGF use case to the above three WPS methods.</w:t>
      </w:r>
      <w:r w:rsidR="00F63B39">
        <w:rPr>
          <w:rFonts w:ascii="Times New Roman" w:hAnsi="Times New Roman" w:cs="Times New Roman"/>
          <w:sz w:val="22"/>
          <w:szCs w:val="22"/>
        </w:rPr>
        <w:t xml:space="preserve">  This example is illustrated using XML documents, which are explicitly called out in the OCG specification.  Note that certain WPS implementations may support the use of other protocols (i.e., JSON).  However, we cannot guarantee interoperability across nodes with variations from the specification.</w:t>
      </w:r>
    </w:p>
    <w:p w14:paraId="553D3FE9" w14:textId="77777777" w:rsidR="002D4F19" w:rsidRDefault="002D4F19">
      <w:pPr>
        <w:pStyle w:val="LO-normal"/>
        <w:rPr>
          <w:rFonts w:ascii="Times New Roman" w:hAnsi="Times New Roman" w:cs="Times New Roman"/>
        </w:rPr>
      </w:pPr>
    </w:p>
    <w:p w14:paraId="29C9A397" w14:textId="77777777" w:rsidR="002D4F19" w:rsidRDefault="0057376A">
      <w:pPr>
        <w:pStyle w:val="LO-normal"/>
        <w:rPr>
          <w:rFonts w:ascii="Times New Roman" w:hAnsi="Times New Roman" w:cs="Times New Roman"/>
          <w:b/>
          <w:u w:val="single"/>
        </w:rPr>
      </w:pPr>
      <w:r>
        <w:rPr>
          <w:rFonts w:ascii="Times New Roman" w:hAnsi="Times New Roman" w:cs="Times New Roman"/>
          <w:b/>
          <w:u w:val="single"/>
        </w:rPr>
        <w:t>1) GetCapabilities():</w:t>
      </w:r>
    </w:p>
    <w:p w14:paraId="37959872" w14:textId="77777777" w:rsidR="002D4F19" w:rsidRDefault="002D4F19">
      <w:pPr>
        <w:pStyle w:val="LO-normal"/>
        <w:rPr>
          <w:rFonts w:ascii="Times New Roman" w:hAnsi="Times New Roman" w:cs="Times New Roman"/>
          <w:b/>
        </w:rPr>
      </w:pPr>
    </w:p>
    <w:p w14:paraId="010616EC" w14:textId="77777777" w:rsidR="002D4F19" w:rsidRDefault="0057376A">
      <w:pPr>
        <w:rPr>
          <w:rFonts w:ascii="Times New Roman" w:hAnsi="Times New Roman" w:cs="Times New Roman"/>
          <w:sz w:val="22"/>
          <w:szCs w:val="22"/>
        </w:rPr>
      </w:pPr>
      <w:r>
        <w:rPr>
          <w:rFonts w:ascii="Times New Roman" w:hAnsi="Times New Roman" w:cs="Times New Roman"/>
          <w:sz w:val="22"/>
          <w:szCs w:val="22"/>
        </w:rPr>
        <w:lastRenderedPageBreak/>
        <w:t xml:space="preserve">The </w:t>
      </w:r>
      <w:r>
        <w:rPr>
          <w:rFonts w:ascii="Times New Roman" w:hAnsi="Times New Roman" w:cs="Times New Roman"/>
          <w:b/>
          <w:sz w:val="22"/>
          <w:szCs w:val="22"/>
        </w:rPr>
        <w:t>GetCapabilities</w:t>
      </w:r>
      <w:r>
        <w:rPr>
          <w:rFonts w:ascii="Times New Roman" w:hAnsi="Times New Roman" w:cs="Times New Roman"/>
          <w:sz w:val="22"/>
          <w:szCs w:val="22"/>
        </w:rPr>
        <w:t xml:space="preserve"> method requests details of a node's service offerings, including service metadata and metadata describing the available services. </w:t>
      </w:r>
    </w:p>
    <w:p w14:paraId="61AA167A" w14:textId="77777777" w:rsidR="002D4F19" w:rsidRDefault="002D4F19">
      <w:pPr>
        <w:pStyle w:val="LO-normal"/>
        <w:rPr>
          <w:rFonts w:ascii="Times New Roman" w:hAnsi="Times New Roman" w:cs="Times New Roman"/>
          <w:b/>
        </w:rPr>
      </w:pPr>
    </w:p>
    <w:p w14:paraId="552D2FBF" w14:textId="77777777" w:rsidR="002D4F19" w:rsidRDefault="0057376A" w:rsidP="00237B66">
      <w:pPr>
        <w:pStyle w:val="LO-normal"/>
        <w:numPr>
          <w:ilvl w:val="0"/>
          <w:numId w:val="2"/>
        </w:numPr>
        <w:rPr>
          <w:rFonts w:ascii="Times New Roman" w:hAnsi="Times New Roman" w:cs="Times New Roman"/>
          <w:sz w:val="22"/>
          <w:szCs w:val="22"/>
        </w:rPr>
      </w:pPr>
      <w:r>
        <w:rPr>
          <w:rFonts w:ascii="Times New Roman" w:hAnsi="Times New Roman" w:cs="Times New Roman"/>
          <w:b/>
          <w:sz w:val="22"/>
          <w:szCs w:val="22"/>
        </w:rPr>
        <w:t>Input</w:t>
      </w:r>
      <w:r>
        <w:rPr>
          <w:rFonts w:ascii="Times New Roman" w:hAnsi="Times New Roman" w:cs="Times New Roman"/>
          <w:sz w:val="22"/>
          <w:szCs w:val="22"/>
        </w:rPr>
        <w:t>:</w:t>
      </w:r>
    </w:p>
    <w:p w14:paraId="418D8721" w14:textId="77777777" w:rsidR="002D4F19" w:rsidRDefault="002D4F19">
      <w:pPr>
        <w:pStyle w:val="LO-normal"/>
        <w:rPr>
          <w:rFonts w:ascii="Times New Roman" w:hAnsi="Times New Roman" w:cs="Times New Roman"/>
          <w:sz w:val="22"/>
          <w:szCs w:val="22"/>
        </w:rPr>
      </w:pPr>
    </w:p>
    <w:tbl>
      <w:tblPr>
        <w:tblStyle w:val="TableGrid"/>
        <w:tblW w:w="8946" w:type="dxa"/>
        <w:tblLook w:val="04A0" w:firstRow="1" w:lastRow="0" w:firstColumn="1" w:lastColumn="0" w:noHBand="0" w:noVBand="1"/>
      </w:tblPr>
      <w:tblGrid>
        <w:gridCol w:w="1230"/>
        <w:gridCol w:w="2077"/>
        <w:gridCol w:w="5639"/>
      </w:tblGrid>
      <w:tr w:rsidR="002D4F19" w14:paraId="69D8CAD3" w14:textId="77777777">
        <w:tc>
          <w:tcPr>
            <w:tcW w:w="1230" w:type="dxa"/>
            <w:shd w:val="clear" w:color="auto" w:fill="auto"/>
            <w:tcMar>
              <w:left w:w="108" w:type="dxa"/>
            </w:tcMar>
          </w:tcPr>
          <w:p w14:paraId="6D85E789" w14:textId="77777777" w:rsidR="002D4F19" w:rsidRDefault="0057376A">
            <w:pPr>
              <w:pStyle w:val="LO-normal"/>
              <w:rPr>
                <w:rFonts w:ascii="Times New Roman" w:hAnsi="Times New Roman" w:cs="Times New Roman"/>
                <w:b/>
                <w:sz w:val="22"/>
                <w:szCs w:val="22"/>
              </w:rPr>
            </w:pPr>
            <w:r>
              <w:rPr>
                <w:rFonts w:ascii="Times New Roman" w:hAnsi="Times New Roman" w:cs="Times New Roman"/>
                <w:b/>
                <w:sz w:val="22"/>
                <w:szCs w:val="22"/>
              </w:rPr>
              <w:t>Parameter</w:t>
            </w:r>
          </w:p>
        </w:tc>
        <w:tc>
          <w:tcPr>
            <w:tcW w:w="2077" w:type="dxa"/>
            <w:shd w:val="clear" w:color="auto" w:fill="auto"/>
            <w:tcMar>
              <w:left w:w="108" w:type="dxa"/>
            </w:tcMar>
          </w:tcPr>
          <w:p w14:paraId="451057D9" w14:textId="77777777" w:rsidR="002D4F19" w:rsidRDefault="0057376A">
            <w:pPr>
              <w:pStyle w:val="LO-normal"/>
              <w:rPr>
                <w:rFonts w:ascii="Times New Roman" w:hAnsi="Times New Roman" w:cs="Times New Roman"/>
                <w:b/>
                <w:sz w:val="22"/>
                <w:szCs w:val="22"/>
              </w:rPr>
            </w:pPr>
            <w:r>
              <w:rPr>
                <w:rFonts w:ascii="Times New Roman" w:hAnsi="Times New Roman" w:cs="Times New Roman"/>
                <w:b/>
                <w:sz w:val="22"/>
                <w:szCs w:val="22"/>
              </w:rPr>
              <w:t>Example Value</w:t>
            </w:r>
          </w:p>
        </w:tc>
        <w:tc>
          <w:tcPr>
            <w:tcW w:w="5639" w:type="dxa"/>
            <w:shd w:val="clear" w:color="auto" w:fill="auto"/>
            <w:tcMar>
              <w:left w:w="108" w:type="dxa"/>
            </w:tcMar>
          </w:tcPr>
          <w:p w14:paraId="1F06FB06" w14:textId="77777777" w:rsidR="002D4F19" w:rsidRDefault="0057376A">
            <w:pPr>
              <w:pStyle w:val="LO-normal"/>
              <w:rPr>
                <w:rFonts w:ascii="Times New Roman" w:hAnsi="Times New Roman" w:cs="Times New Roman"/>
                <w:b/>
                <w:sz w:val="22"/>
                <w:szCs w:val="22"/>
              </w:rPr>
            </w:pPr>
            <w:r>
              <w:rPr>
                <w:rFonts w:ascii="Times New Roman" w:hAnsi="Times New Roman" w:cs="Times New Roman"/>
                <w:b/>
                <w:sz w:val="22"/>
                <w:szCs w:val="22"/>
              </w:rPr>
              <w:t>Description</w:t>
            </w:r>
          </w:p>
        </w:tc>
      </w:tr>
      <w:tr w:rsidR="002D4F19" w14:paraId="2C441DA2" w14:textId="77777777">
        <w:tc>
          <w:tcPr>
            <w:tcW w:w="1230" w:type="dxa"/>
            <w:shd w:val="clear" w:color="auto" w:fill="auto"/>
            <w:tcMar>
              <w:left w:w="108" w:type="dxa"/>
            </w:tcMar>
          </w:tcPr>
          <w:p w14:paraId="3CEA02F4" w14:textId="70A44AD6" w:rsidR="002D4F19" w:rsidRDefault="0057376A" w:rsidP="00791F8C">
            <w:pPr>
              <w:pStyle w:val="LO-normal"/>
              <w:rPr>
                <w:rFonts w:ascii="Times New Roman" w:hAnsi="Times New Roman" w:cs="Times New Roman"/>
                <w:sz w:val="22"/>
                <w:szCs w:val="22"/>
              </w:rPr>
            </w:pPr>
            <w:r>
              <w:rPr>
                <w:rFonts w:ascii="Times New Roman" w:hAnsi="Times New Roman" w:cs="Times New Roman"/>
                <w:sz w:val="22"/>
                <w:szCs w:val="22"/>
              </w:rPr>
              <w:t xml:space="preserve">Service </w:t>
            </w:r>
          </w:p>
        </w:tc>
        <w:tc>
          <w:tcPr>
            <w:tcW w:w="2077" w:type="dxa"/>
            <w:shd w:val="clear" w:color="auto" w:fill="auto"/>
            <w:tcMar>
              <w:left w:w="108" w:type="dxa"/>
            </w:tcMar>
          </w:tcPr>
          <w:p w14:paraId="78801F9B"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WPS</w:t>
            </w:r>
          </w:p>
        </w:tc>
        <w:tc>
          <w:tcPr>
            <w:tcW w:w="5639" w:type="dxa"/>
            <w:shd w:val="clear" w:color="auto" w:fill="auto"/>
            <w:tcMar>
              <w:left w:w="108" w:type="dxa"/>
            </w:tcMar>
          </w:tcPr>
          <w:p w14:paraId="66497CC2"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Service of interest (versus WMS, etc.)</w:t>
            </w:r>
          </w:p>
        </w:tc>
      </w:tr>
      <w:tr w:rsidR="002D4F19" w14:paraId="4C3D9596" w14:textId="77777777">
        <w:tc>
          <w:tcPr>
            <w:tcW w:w="1230" w:type="dxa"/>
            <w:shd w:val="clear" w:color="auto" w:fill="auto"/>
            <w:tcMar>
              <w:left w:w="108" w:type="dxa"/>
            </w:tcMar>
          </w:tcPr>
          <w:p w14:paraId="4C318CB1"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Version</w:t>
            </w:r>
          </w:p>
        </w:tc>
        <w:tc>
          <w:tcPr>
            <w:tcW w:w="2077" w:type="dxa"/>
            <w:shd w:val="clear" w:color="auto" w:fill="auto"/>
            <w:tcMar>
              <w:left w:w="108" w:type="dxa"/>
            </w:tcMar>
          </w:tcPr>
          <w:p w14:paraId="23EF4F06"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1.0.0</w:t>
            </w:r>
          </w:p>
        </w:tc>
        <w:tc>
          <w:tcPr>
            <w:tcW w:w="5639" w:type="dxa"/>
            <w:shd w:val="clear" w:color="auto" w:fill="auto"/>
            <w:tcMar>
              <w:left w:w="108" w:type="dxa"/>
            </w:tcMar>
          </w:tcPr>
          <w:p w14:paraId="2EB76229"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API version (required by API to allow version control)</w:t>
            </w:r>
          </w:p>
        </w:tc>
      </w:tr>
      <w:tr w:rsidR="002D4F19" w14:paraId="26312E8F" w14:textId="77777777">
        <w:tc>
          <w:tcPr>
            <w:tcW w:w="1230" w:type="dxa"/>
            <w:shd w:val="clear" w:color="auto" w:fill="auto"/>
            <w:tcMar>
              <w:left w:w="108" w:type="dxa"/>
            </w:tcMar>
          </w:tcPr>
          <w:p w14:paraId="71A07B66"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Request</w:t>
            </w:r>
          </w:p>
        </w:tc>
        <w:tc>
          <w:tcPr>
            <w:tcW w:w="2077" w:type="dxa"/>
            <w:shd w:val="clear" w:color="auto" w:fill="auto"/>
            <w:tcMar>
              <w:left w:w="108" w:type="dxa"/>
            </w:tcMar>
          </w:tcPr>
          <w:p w14:paraId="34AAE514"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GetCapabilities</w:t>
            </w:r>
          </w:p>
        </w:tc>
        <w:tc>
          <w:tcPr>
            <w:tcW w:w="5639" w:type="dxa"/>
            <w:shd w:val="clear" w:color="auto" w:fill="auto"/>
            <w:tcMar>
              <w:left w:w="108" w:type="dxa"/>
            </w:tcMar>
          </w:tcPr>
          <w:p w14:paraId="1B22EED5"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Specific request type (versus DescribeProcess, Execute)</w:t>
            </w:r>
          </w:p>
        </w:tc>
      </w:tr>
    </w:tbl>
    <w:p w14:paraId="25807C53" w14:textId="77777777" w:rsidR="002D4F19" w:rsidRDefault="002D4F19">
      <w:pPr>
        <w:pStyle w:val="LO-normal"/>
        <w:rPr>
          <w:rFonts w:ascii="Times New Roman" w:hAnsi="Times New Roman" w:cs="Times New Roman"/>
          <w:sz w:val="22"/>
          <w:szCs w:val="22"/>
        </w:rPr>
      </w:pPr>
    </w:p>
    <w:p w14:paraId="4D2E316D" w14:textId="77777777" w:rsidR="002D4F19" w:rsidRDefault="0057376A" w:rsidP="00237B66">
      <w:pPr>
        <w:pStyle w:val="LO-normal"/>
        <w:numPr>
          <w:ilvl w:val="0"/>
          <w:numId w:val="2"/>
        </w:numPr>
        <w:rPr>
          <w:rFonts w:ascii="Times New Roman" w:hAnsi="Times New Roman" w:cs="Times New Roman"/>
          <w:sz w:val="22"/>
          <w:szCs w:val="22"/>
        </w:rPr>
      </w:pPr>
      <w:r>
        <w:rPr>
          <w:rFonts w:ascii="Times New Roman" w:hAnsi="Times New Roman" w:cs="Times New Roman"/>
          <w:b/>
          <w:sz w:val="22"/>
          <w:szCs w:val="22"/>
        </w:rPr>
        <w:t>Output</w:t>
      </w:r>
      <w:r>
        <w:rPr>
          <w:rFonts w:ascii="Times New Roman" w:hAnsi="Times New Roman" w:cs="Times New Roman"/>
          <w:sz w:val="22"/>
          <w:szCs w:val="22"/>
        </w:rPr>
        <w:t>:</w:t>
      </w:r>
    </w:p>
    <w:p w14:paraId="002B020F" w14:textId="77777777" w:rsidR="002D4F19" w:rsidRDefault="002D4F19">
      <w:pPr>
        <w:pStyle w:val="LO-normal"/>
        <w:rPr>
          <w:rFonts w:ascii="Times New Roman" w:hAnsi="Times New Roman" w:cs="Times New Roman"/>
          <w:b/>
        </w:rPr>
      </w:pPr>
    </w:p>
    <w:p w14:paraId="0CFABCAA" w14:textId="2CB612D9" w:rsidR="002D4F19" w:rsidRDefault="0057376A">
      <w:pPr>
        <w:rPr>
          <w:rFonts w:ascii="Times New Roman" w:hAnsi="Times New Roman" w:cs="Times New Roman"/>
          <w:sz w:val="22"/>
          <w:szCs w:val="22"/>
        </w:rPr>
      </w:pPr>
      <w:r>
        <w:rPr>
          <w:rFonts w:ascii="Times New Roman" w:hAnsi="Times New Roman" w:cs="Times New Roman"/>
          <w:sz w:val="22"/>
          <w:szCs w:val="22"/>
        </w:rPr>
        <w:t>The response document that contains metadata describing the available services.  For the ESGF use case, the following outputs are provided in the XML response.</w:t>
      </w:r>
    </w:p>
    <w:p w14:paraId="0A24769E" w14:textId="77777777" w:rsidR="002D4F19" w:rsidRDefault="002D4F19">
      <w:pPr>
        <w:rPr>
          <w:rFonts w:ascii="Times New Roman" w:hAnsi="Times New Roman" w:cs="Times New Roman"/>
          <w:sz w:val="22"/>
          <w:szCs w:val="22"/>
        </w:rPr>
      </w:pPr>
    </w:p>
    <w:tbl>
      <w:tblPr>
        <w:tblStyle w:val="TableGrid"/>
        <w:tblW w:w="8946" w:type="dxa"/>
        <w:tblLook w:val="04A0" w:firstRow="1" w:lastRow="0" w:firstColumn="1" w:lastColumn="0" w:noHBand="0" w:noVBand="1"/>
      </w:tblPr>
      <w:tblGrid>
        <w:gridCol w:w="1230"/>
        <w:gridCol w:w="2231"/>
        <w:gridCol w:w="5485"/>
      </w:tblGrid>
      <w:tr w:rsidR="002D4F19" w14:paraId="3B37F3A8" w14:textId="77777777">
        <w:tc>
          <w:tcPr>
            <w:tcW w:w="1230" w:type="dxa"/>
            <w:shd w:val="clear" w:color="auto" w:fill="auto"/>
            <w:tcMar>
              <w:left w:w="108" w:type="dxa"/>
            </w:tcMar>
          </w:tcPr>
          <w:p w14:paraId="33E73760" w14:textId="77777777" w:rsidR="002D4F19" w:rsidRDefault="0057376A">
            <w:pPr>
              <w:pStyle w:val="LO-normal"/>
              <w:rPr>
                <w:rFonts w:ascii="Times New Roman" w:hAnsi="Times New Roman" w:cs="Times New Roman"/>
                <w:b/>
                <w:sz w:val="22"/>
                <w:szCs w:val="22"/>
              </w:rPr>
            </w:pPr>
            <w:r>
              <w:rPr>
                <w:rFonts w:ascii="Times New Roman" w:hAnsi="Times New Roman" w:cs="Times New Roman"/>
                <w:b/>
                <w:sz w:val="22"/>
                <w:szCs w:val="22"/>
              </w:rPr>
              <w:t>Parameter</w:t>
            </w:r>
          </w:p>
        </w:tc>
        <w:tc>
          <w:tcPr>
            <w:tcW w:w="2231" w:type="dxa"/>
            <w:shd w:val="clear" w:color="auto" w:fill="auto"/>
            <w:tcMar>
              <w:left w:w="108" w:type="dxa"/>
            </w:tcMar>
          </w:tcPr>
          <w:p w14:paraId="484419FF" w14:textId="77777777" w:rsidR="002D4F19" w:rsidRDefault="0057376A">
            <w:pPr>
              <w:pStyle w:val="LO-normal"/>
              <w:rPr>
                <w:rFonts w:ascii="Times New Roman" w:hAnsi="Times New Roman" w:cs="Times New Roman"/>
                <w:b/>
                <w:sz w:val="22"/>
                <w:szCs w:val="22"/>
              </w:rPr>
            </w:pPr>
            <w:r>
              <w:rPr>
                <w:rFonts w:ascii="Times New Roman" w:hAnsi="Times New Roman" w:cs="Times New Roman"/>
                <w:b/>
                <w:sz w:val="22"/>
                <w:szCs w:val="22"/>
              </w:rPr>
              <w:t>Example Value</w:t>
            </w:r>
          </w:p>
        </w:tc>
        <w:tc>
          <w:tcPr>
            <w:tcW w:w="5485" w:type="dxa"/>
            <w:shd w:val="clear" w:color="auto" w:fill="auto"/>
            <w:tcMar>
              <w:left w:w="108" w:type="dxa"/>
            </w:tcMar>
          </w:tcPr>
          <w:p w14:paraId="77A62074" w14:textId="77777777" w:rsidR="002D4F19" w:rsidRDefault="0057376A">
            <w:pPr>
              <w:pStyle w:val="LO-normal"/>
              <w:rPr>
                <w:rFonts w:ascii="Times New Roman" w:hAnsi="Times New Roman" w:cs="Times New Roman"/>
                <w:b/>
                <w:sz w:val="22"/>
                <w:szCs w:val="22"/>
              </w:rPr>
            </w:pPr>
            <w:r>
              <w:rPr>
                <w:rFonts w:ascii="Times New Roman" w:hAnsi="Times New Roman" w:cs="Times New Roman"/>
                <w:b/>
                <w:sz w:val="22"/>
                <w:szCs w:val="22"/>
              </w:rPr>
              <w:t>Description</w:t>
            </w:r>
          </w:p>
        </w:tc>
      </w:tr>
      <w:tr w:rsidR="002D4F19" w14:paraId="292CCC2A" w14:textId="77777777">
        <w:tc>
          <w:tcPr>
            <w:tcW w:w="1230" w:type="dxa"/>
            <w:shd w:val="clear" w:color="auto" w:fill="auto"/>
            <w:tcMar>
              <w:left w:w="108" w:type="dxa"/>
            </w:tcMar>
          </w:tcPr>
          <w:p w14:paraId="6C8B5510"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Identifier</w:t>
            </w:r>
          </w:p>
        </w:tc>
        <w:tc>
          <w:tcPr>
            <w:tcW w:w="2231" w:type="dxa"/>
            <w:shd w:val="clear" w:color="auto" w:fill="auto"/>
            <w:tcMar>
              <w:left w:w="108" w:type="dxa"/>
            </w:tcMar>
          </w:tcPr>
          <w:p w14:paraId="384B2945"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MultiModelAvg</w:t>
            </w:r>
          </w:p>
        </w:tc>
        <w:tc>
          <w:tcPr>
            <w:tcW w:w="5485" w:type="dxa"/>
            <w:shd w:val="clear" w:color="auto" w:fill="auto"/>
            <w:tcMar>
              <w:left w:w="108" w:type="dxa"/>
            </w:tcMar>
          </w:tcPr>
          <w:p w14:paraId="367B099E"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Short-hand reference to the available ESGF process</w:t>
            </w:r>
          </w:p>
        </w:tc>
      </w:tr>
      <w:tr w:rsidR="002D4F19" w14:paraId="1B92C022" w14:textId="77777777">
        <w:tc>
          <w:tcPr>
            <w:tcW w:w="1230" w:type="dxa"/>
            <w:shd w:val="clear" w:color="auto" w:fill="auto"/>
            <w:tcMar>
              <w:left w:w="108" w:type="dxa"/>
            </w:tcMar>
          </w:tcPr>
          <w:p w14:paraId="36A131F6"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Title</w:t>
            </w:r>
          </w:p>
        </w:tc>
        <w:tc>
          <w:tcPr>
            <w:tcW w:w="2231" w:type="dxa"/>
            <w:shd w:val="clear" w:color="auto" w:fill="auto"/>
            <w:tcMar>
              <w:left w:w="108" w:type="dxa"/>
            </w:tcMar>
          </w:tcPr>
          <w:p w14:paraId="610687E0"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ESGF Use Case:  Multi-ModelAverage</w:t>
            </w:r>
          </w:p>
        </w:tc>
        <w:tc>
          <w:tcPr>
            <w:tcW w:w="5485" w:type="dxa"/>
            <w:shd w:val="clear" w:color="auto" w:fill="auto"/>
            <w:tcMar>
              <w:left w:w="108" w:type="dxa"/>
            </w:tcMar>
          </w:tcPr>
          <w:p w14:paraId="52979097"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Title of the available ESGF process</w:t>
            </w:r>
          </w:p>
        </w:tc>
      </w:tr>
    </w:tbl>
    <w:p w14:paraId="67E19292" w14:textId="77777777" w:rsidR="002D4F19" w:rsidRDefault="002D4F19">
      <w:pPr>
        <w:pStyle w:val="LO-normal"/>
        <w:rPr>
          <w:rFonts w:ascii="Times New Roman" w:hAnsi="Times New Roman" w:cs="Times New Roman"/>
          <w:sz w:val="22"/>
          <w:szCs w:val="22"/>
        </w:rPr>
      </w:pPr>
    </w:p>
    <w:p w14:paraId="53C0CA0C" w14:textId="3E88CFD1"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 xml:space="preserve">There may be a number of </w:t>
      </w:r>
      <w:r w:rsidR="00F63B39">
        <w:rPr>
          <w:rFonts w:ascii="Times New Roman" w:hAnsi="Times New Roman" w:cs="Times New Roman"/>
          <w:sz w:val="22"/>
          <w:szCs w:val="22"/>
        </w:rPr>
        <w:t>capabilities</w:t>
      </w:r>
      <w:r>
        <w:rPr>
          <w:rFonts w:ascii="Times New Roman" w:hAnsi="Times New Roman" w:cs="Times New Roman"/>
          <w:sz w:val="22"/>
          <w:szCs w:val="22"/>
        </w:rPr>
        <w:t xml:space="preserve"> returned </w:t>
      </w:r>
      <w:r w:rsidR="00F63B39">
        <w:rPr>
          <w:rFonts w:ascii="Times New Roman" w:hAnsi="Times New Roman" w:cs="Times New Roman"/>
          <w:sz w:val="22"/>
          <w:szCs w:val="22"/>
        </w:rPr>
        <w:t>which</w:t>
      </w:r>
      <w:r>
        <w:rPr>
          <w:rFonts w:ascii="Times New Roman" w:hAnsi="Times New Roman" w:cs="Times New Roman"/>
          <w:sz w:val="22"/>
          <w:szCs w:val="22"/>
        </w:rPr>
        <w:t xml:space="preserve"> represent the </w:t>
      </w:r>
      <w:r w:rsidR="00F63B39">
        <w:rPr>
          <w:rFonts w:ascii="Times New Roman" w:hAnsi="Times New Roman" w:cs="Times New Roman"/>
          <w:sz w:val="22"/>
          <w:szCs w:val="22"/>
        </w:rPr>
        <w:t>various</w:t>
      </w:r>
      <w:r>
        <w:rPr>
          <w:rFonts w:ascii="Times New Roman" w:hAnsi="Times New Roman" w:cs="Times New Roman"/>
          <w:sz w:val="22"/>
          <w:szCs w:val="22"/>
        </w:rPr>
        <w:t xml:space="preserve"> services for each ESGF compute node site.</w:t>
      </w:r>
    </w:p>
    <w:p w14:paraId="2614147D" w14:textId="77777777" w:rsidR="002D4F19" w:rsidRDefault="002D4F19">
      <w:pPr>
        <w:rPr>
          <w:rFonts w:ascii="Times New Roman" w:hAnsi="Times New Roman" w:cs="Times New Roman"/>
          <w:b/>
        </w:rPr>
      </w:pPr>
    </w:p>
    <w:p w14:paraId="6B62C8FD" w14:textId="77777777" w:rsidR="002D4F19" w:rsidRDefault="002D4F19">
      <w:pPr>
        <w:rPr>
          <w:rFonts w:ascii="Times New Roman" w:hAnsi="Times New Roman" w:cs="Times New Roman"/>
          <w:b/>
        </w:rPr>
      </w:pPr>
    </w:p>
    <w:p w14:paraId="47C579FC" w14:textId="77777777" w:rsidR="002D4F19" w:rsidRDefault="0057376A">
      <w:pPr>
        <w:rPr>
          <w:rFonts w:ascii="Times New Roman" w:hAnsi="Times New Roman" w:cs="Times New Roman"/>
          <w:b/>
        </w:rPr>
      </w:pPr>
      <w:r>
        <w:rPr>
          <w:rFonts w:ascii="Times New Roman" w:hAnsi="Times New Roman" w:cs="Times New Roman"/>
          <w:b/>
        </w:rPr>
        <w:t>2) DescribeProcess():</w:t>
      </w:r>
    </w:p>
    <w:p w14:paraId="7DE59DEC" w14:textId="77777777" w:rsidR="002D4F19" w:rsidRDefault="002D4F19">
      <w:pPr>
        <w:pStyle w:val="LO-normal"/>
        <w:rPr>
          <w:rFonts w:ascii="Times New Roman" w:hAnsi="Times New Roman" w:cs="Times New Roman"/>
          <w:b/>
        </w:rPr>
      </w:pPr>
    </w:p>
    <w:p w14:paraId="6CE85DB8"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 xml:space="preserve">The </w:t>
      </w:r>
      <w:r>
        <w:rPr>
          <w:rFonts w:ascii="Times New Roman" w:hAnsi="Times New Roman" w:cs="Times New Roman"/>
          <w:b/>
          <w:sz w:val="22"/>
          <w:szCs w:val="22"/>
        </w:rPr>
        <w:t>DescribeProcess</w:t>
      </w:r>
      <w:r>
        <w:rPr>
          <w:rFonts w:ascii="Times New Roman" w:hAnsi="Times New Roman" w:cs="Times New Roman"/>
          <w:sz w:val="22"/>
          <w:szCs w:val="22"/>
        </w:rPr>
        <w:t xml:space="preserve"> method requests a detailed description of a particular service available at a node.  The "Identifier" parameter specifies the service to describe. Details about multiple services can be requested, separated by commas.  At least one service must be specified. </w:t>
      </w:r>
    </w:p>
    <w:p w14:paraId="6D87AED5" w14:textId="77777777" w:rsidR="002D4F19" w:rsidRDefault="002D4F19">
      <w:pPr>
        <w:pStyle w:val="LO-normal"/>
        <w:rPr>
          <w:rFonts w:ascii="Times New Roman" w:hAnsi="Times New Roman" w:cs="Times New Roman"/>
        </w:rPr>
      </w:pPr>
    </w:p>
    <w:p w14:paraId="094B1539" w14:textId="77777777" w:rsidR="002D4F19" w:rsidRDefault="0057376A" w:rsidP="00237B66">
      <w:pPr>
        <w:pStyle w:val="LO-normal"/>
        <w:numPr>
          <w:ilvl w:val="0"/>
          <w:numId w:val="2"/>
        </w:numPr>
        <w:rPr>
          <w:rFonts w:ascii="Times New Roman" w:hAnsi="Times New Roman" w:cs="Times New Roman"/>
          <w:sz w:val="22"/>
          <w:szCs w:val="22"/>
        </w:rPr>
      </w:pPr>
      <w:r>
        <w:rPr>
          <w:rFonts w:ascii="Times New Roman" w:hAnsi="Times New Roman" w:cs="Times New Roman"/>
          <w:b/>
          <w:sz w:val="22"/>
          <w:szCs w:val="22"/>
        </w:rPr>
        <w:t>Input</w:t>
      </w:r>
      <w:r>
        <w:rPr>
          <w:rFonts w:ascii="Times New Roman" w:hAnsi="Times New Roman" w:cs="Times New Roman"/>
          <w:sz w:val="22"/>
          <w:szCs w:val="22"/>
        </w:rPr>
        <w:t>:</w:t>
      </w:r>
    </w:p>
    <w:p w14:paraId="2079D84B" w14:textId="77777777" w:rsidR="002D4F19" w:rsidRDefault="002D4F19">
      <w:pPr>
        <w:pStyle w:val="LO-normal"/>
        <w:rPr>
          <w:rFonts w:ascii="Times New Roman" w:hAnsi="Times New Roman" w:cs="Times New Roman"/>
          <w:sz w:val="22"/>
          <w:szCs w:val="22"/>
        </w:rPr>
      </w:pPr>
    </w:p>
    <w:tbl>
      <w:tblPr>
        <w:tblStyle w:val="TableGrid"/>
        <w:tblW w:w="8946" w:type="dxa"/>
        <w:tblLook w:val="04A0" w:firstRow="1" w:lastRow="0" w:firstColumn="1" w:lastColumn="0" w:noHBand="0" w:noVBand="1"/>
      </w:tblPr>
      <w:tblGrid>
        <w:gridCol w:w="1230"/>
        <w:gridCol w:w="2080"/>
        <w:gridCol w:w="5636"/>
      </w:tblGrid>
      <w:tr w:rsidR="002D4F19" w14:paraId="3034E6FE" w14:textId="77777777">
        <w:tc>
          <w:tcPr>
            <w:tcW w:w="1230" w:type="dxa"/>
            <w:shd w:val="clear" w:color="auto" w:fill="auto"/>
            <w:tcMar>
              <w:left w:w="108" w:type="dxa"/>
            </w:tcMar>
          </w:tcPr>
          <w:p w14:paraId="7D6B6BA4" w14:textId="77777777" w:rsidR="002D4F19" w:rsidRDefault="0057376A">
            <w:pPr>
              <w:pStyle w:val="LO-normal"/>
              <w:rPr>
                <w:rFonts w:ascii="Times New Roman" w:hAnsi="Times New Roman" w:cs="Times New Roman"/>
                <w:b/>
                <w:sz w:val="22"/>
                <w:szCs w:val="22"/>
              </w:rPr>
            </w:pPr>
            <w:r>
              <w:rPr>
                <w:rFonts w:ascii="Times New Roman" w:hAnsi="Times New Roman" w:cs="Times New Roman"/>
                <w:b/>
                <w:sz w:val="22"/>
                <w:szCs w:val="22"/>
              </w:rPr>
              <w:t>Parameter</w:t>
            </w:r>
          </w:p>
        </w:tc>
        <w:tc>
          <w:tcPr>
            <w:tcW w:w="2080" w:type="dxa"/>
            <w:shd w:val="clear" w:color="auto" w:fill="auto"/>
            <w:tcMar>
              <w:left w:w="108" w:type="dxa"/>
            </w:tcMar>
          </w:tcPr>
          <w:p w14:paraId="1D0D6DD6" w14:textId="77777777" w:rsidR="002D4F19" w:rsidRDefault="0057376A">
            <w:pPr>
              <w:pStyle w:val="LO-normal"/>
              <w:rPr>
                <w:rFonts w:ascii="Times New Roman" w:hAnsi="Times New Roman" w:cs="Times New Roman"/>
                <w:b/>
                <w:sz w:val="22"/>
                <w:szCs w:val="22"/>
              </w:rPr>
            </w:pPr>
            <w:r>
              <w:rPr>
                <w:rFonts w:ascii="Times New Roman" w:hAnsi="Times New Roman" w:cs="Times New Roman"/>
                <w:b/>
                <w:sz w:val="22"/>
                <w:szCs w:val="22"/>
              </w:rPr>
              <w:t>Example Value</w:t>
            </w:r>
          </w:p>
        </w:tc>
        <w:tc>
          <w:tcPr>
            <w:tcW w:w="5636" w:type="dxa"/>
            <w:shd w:val="clear" w:color="auto" w:fill="auto"/>
            <w:tcMar>
              <w:left w:w="108" w:type="dxa"/>
            </w:tcMar>
          </w:tcPr>
          <w:p w14:paraId="273B7CF1" w14:textId="77777777" w:rsidR="002D4F19" w:rsidRDefault="0057376A">
            <w:pPr>
              <w:pStyle w:val="LO-normal"/>
              <w:rPr>
                <w:rFonts w:ascii="Times New Roman" w:hAnsi="Times New Roman" w:cs="Times New Roman"/>
                <w:b/>
                <w:sz w:val="22"/>
                <w:szCs w:val="22"/>
              </w:rPr>
            </w:pPr>
            <w:r>
              <w:rPr>
                <w:rFonts w:ascii="Times New Roman" w:hAnsi="Times New Roman" w:cs="Times New Roman"/>
                <w:b/>
                <w:sz w:val="22"/>
                <w:szCs w:val="22"/>
              </w:rPr>
              <w:t>Description</w:t>
            </w:r>
          </w:p>
        </w:tc>
      </w:tr>
      <w:tr w:rsidR="002D4F19" w14:paraId="7E60363A" w14:textId="77777777">
        <w:tc>
          <w:tcPr>
            <w:tcW w:w="1230" w:type="dxa"/>
            <w:shd w:val="clear" w:color="auto" w:fill="auto"/>
            <w:tcMar>
              <w:left w:w="108" w:type="dxa"/>
            </w:tcMar>
          </w:tcPr>
          <w:p w14:paraId="788E7603" w14:textId="21995A1F" w:rsidR="002D4F19" w:rsidRDefault="0057376A" w:rsidP="00F63B39">
            <w:pPr>
              <w:pStyle w:val="LO-normal"/>
              <w:rPr>
                <w:rFonts w:ascii="Times New Roman" w:hAnsi="Times New Roman" w:cs="Times New Roman"/>
                <w:sz w:val="22"/>
                <w:szCs w:val="22"/>
              </w:rPr>
            </w:pPr>
            <w:r>
              <w:rPr>
                <w:rFonts w:ascii="Times New Roman" w:hAnsi="Times New Roman" w:cs="Times New Roman"/>
                <w:sz w:val="22"/>
                <w:szCs w:val="22"/>
              </w:rPr>
              <w:t xml:space="preserve">Service </w:t>
            </w:r>
          </w:p>
        </w:tc>
        <w:tc>
          <w:tcPr>
            <w:tcW w:w="2080" w:type="dxa"/>
            <w:shd w:val="clear" w:color="auto" w:fill="auto"/>
            <w:tcMar>
              <w:left w:w="108" w:type="dxa"/>
            </w:tcMar>
          </w:tcPr>
          <w:p w14:paraId="0C5245D5"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WPS</w:t>
            </w:r>
          </w:p>
        </w:tc>
        <w:tc>
          <w:tcPr>
            <w:tcW w:w="5636" w:type="dxa"/>
            <w:shd w:val="clear" w:color="auto" w:fill="auto"/>
            <w:tcMar>
              <w:left w:w="108" w:type="dxa"/>
            </w:tcMar>
          </w:tcPr>
          <w:p w14:paraId="4B4DAFDB"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Service of interest (versus WMS, etc.)</w:t>
            </w:r>
          </w:p>
        </w:tc>
      </w:tr>
      <w:tr w:rsidR="002D4F19" w14:paraId="318D00A5" w14:textId="77777777">
        <w:tc>
          <w:tcPr>
            <w:tcW w:w="1230" w:type="dxa"/>
            <w:shd w:val="clear" w:color="auto" w:fill="auto"/>
            <w:tcMar>
              <w:left w:w="108" w:type="dxa"/>
            </w:tcMar>
          </w:tcPr>
          <w:p w14:paraId="4C0D4ED3"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Version</w:t>
            </w:r>
          </w:p>
        </w:tc>
        <w:tc>
          <w:tcPr>
            <w:tcW w:w="2080" w:type="dxa"/>
            <w:shd w:val="clear" w:color="auto" w:fill="auto"/>
            <w:tcMar>
              <w:left w:w="108" w:type="dxa"/>
            </w:tcMar>
          </w:tcPr>
          <w:p w14:paraId="3595C2F4"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1.0.0</w:t>
            </w:r>
          </w:p>
        </w:tc>
        <w:tc>
          <w:tcPr>
            <w:tcW w:w="5636" w:type="dxa"/>
            <w:shd w:val="clear" w:color="auto" w:fill="auto"/>
            <w:tcMar>
              <w:left w:w="108" w:type="dxa"/>
            </w:tcMar>
          </w:tcPr>
          <w:p w14:paraId="4D64DD5C"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API version (required by API to allow version control)</w:t>
            </w:r>
          </w:p>
        </w:tc>
      </w:tr>
      <w:tr w:rsidR="002D4F19" w14:paraId="4434FAC4" w14:textId="77777777">
        <w:tc>
          <w:tcPr>
            <w:tcW w:w="1230" w:type="dxa"/>
            <w:shd w:val="clear" w:color="auto" w:fill="auto"/>
            <w:tcMar>
              <w:left w:w="108" w:type="dxa"/>
            </w:tcMar>
          </w:tcPr>
          <w:p w14:paraId="095E74D7"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Request</w:t>
            </w:r>
          </w:p>
        </w:tc>
        <w:tc>
          <w:tcPr>
            <w:tcW w:w="2080" w:type="dxa"/>
            <w:shd w:val="clear" w:color="auto" w:fill="auto"/>
            <w:tcMar>
              <w:left w:w="108" w:type="dxa"/>
            </w:tcMar>
          </w:tcPr>
          <w:p w14:paraId="07B506BE"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DescribeProcess</w:t>
            </w:r>
          </w:p>
        </w:tc>
        <w:tc>
          <w:tcPr>
            <w:tcW w:w="5636" w:type="dxa"/>
            <w:shd w:val="clear" w:color="auto" w:fill="auto"/>
            <w:tcMar>
              <w:left w:w="108" w:type="dxa"/>
            </w:tcMar>
          </w:tcPr>
          <w:p w14:paraId="46D06810"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 xml:space="preserve">Specific request type </w:t>
            </w:r>
          </w:p>
        </w:tc>
      </w:tr>
      <w:tr w:rsidR="002D4F19" w14:paraId="22030B93" w14:textId="77777777">
        <w:tc>
          <w:tcPr>
            <w:tcW w:w="1230" w:type="dxa"/>
            <w:shd w:val="clear" w:color="auto" w:fill="auto"/>
            <w:tcMar>
              <w:left w:w="108" w:type="dxa"/>
            </w:tcMar>
          </w:tcPr>
          <w:p w14:paraId="3F84F996"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Identifier</w:t>
            </w:r>
          </w:p>
        </w:tc>
        <w:tc>
          <w:tcPr>
            <w:tcW w:w="2080" w:type="dxa"/>
            <w:shd w:val="clear" w:color="auto" w:fill="auto"/>
            <w:tcMar>
              <w:left w:w="108" w:type="dxa"/>
            </w:tcMar>
          </w:tcPr>
          <w:p w14:paraId="6B67B4CC"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MultiModelAvg</w:t>
            </w:r>
          </w:p>
        </w:tc>
        <w:tc>
          <w:tcPr>
            <w:tcW w:w="5636" w:type="dxa"/>
            <w:shd w:val="clear" w:color="auto" w:fill="auto"/>
            <w:tcMar>
              <w:left w:w="108" w:type="dxa"/>
            </w:tcMar>
          </w:tcPr>
          <w:p w14:paraId="048FF6FD"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Request metadata for the common ESGF use case</w:t>
            </w:r>
          </w:p>
        </w:tc>
      </w:tr>
    </w:tbl>
    <w:p w14:paraId="69DFBAB3" w14:textId="77777777" w:rsidR="002D4F19" w:rsidRDefault="002D4F19">
      <w:pPr>
        <w:pStyle w:val="LO-normal"/>
        <w:rPr>
          <w:rFonts w:ascii="Times New Roman" w:hAnsi="Times New Roman" w:cs="Times New Roman"/>
          <w:sz w:val="22"/>
          <w:szCs w:val="22"/>
        </w:rPr>
      </w:pPr>
    </w:p>
    <w:p w14:paraId="470A5CFD" w14:textId="77777777" w:rsidR="002D4F19" w:rsidRDefault="002D4F19">
      <w:pPr>
        <w:pStyle w:val="LO-normal"/>
        <w:ind w:left="360"/>
        <w:rPr>
          <w:rFonts w:ascii="Times New Roman" w:hAnsi="Times New Roman" w:cs="Times New Roman"/>
          <w:sz w:val="22"/>
          <w:szCs w:val="22"/>
        </w:rPr>
      </w:pPr>
    </w:p>
    <w:p w14:paraId="739E2854" w14:textId="77777777" w:rsidR="002D4F19" w:rsidRDefault="0057376A" w:rsidP="00237B66">
      <w:pPr>
        <w:pStyle w:val="LO-normal"/>
        <w:numPr>
          <w:ilvl w:val="0"/>
          <w:numId w:val="2"/>
        </w:numPr>
        <w:rPr>
          <w:rFonts w:ascii="Times New Roman" w:hAnsi="Times New Roman" w:cs="Times New Roman"/>
          <w:sz w:val="22"/>
          <w:szCs w:val="22"/>
        </w:rPr>
      </w:pPr>
      <w:r>
        <w:rPr>
          <w:rFonts w:ascii="Times New Roman" w:hAnsi="Times New Roman" w:cs="Times New Roman"/>
          <w:b/>
          <w:sz w:val="22"/>
          <w:szCs w:val="22"/>
        </w:rPr>
        <w:t>Output</w:t>
      </w:r>
      <w:r>
        <w:rPr>
          <w:rFonts w:ascii="Times New Roman" w:hAnsi="Times New Roman" w:cs="Times New Roman"/>
          <w:sz w:val="22"/>
          <w:szCs w:val="22"/>
        </w:rPr>
        <w:t>:</w:t>
      </w:r>
    </w:p>
    <w:p w14:paraId="157E173A" w14:textId="77777777" w:rsidR="002D4F19" w:rsidRDefault="002D4F19">
      <w:pPr>
        <w:pStyle w:val="LO-normal"/>
        <w:rPr>
          <w:rFonts w:ascii="Times New Roman" w:hAnsi="Times New Roman" w:cs="Times New Roman"/>
          <w:b/>
        </w:rPr>
      </w:pPr>
    </w:p>
    <w:p w14:paraId="214DD786" w14:textId="77777777" w:rsidR="002D4F19" w:rsidRDefault="0057376A">
      <w:pPr>
        <w:rPr>
          <w:rFonts w:ascii="Times New Roman" w:hAnsi="Times New Roman" w:cs="Times New Roman"/>
          <w:sz w:val="22"/>
          <w:szCs w:val="22"/>
        </w:rPr>
      </w:pPr>
      <w:r>
        <w:rPr>
          <w:rFonts w:ascii="Times New Roman" w:hAnsi="Times New Roman" w:cs="Times New Roman"/>
          <w:sz w:val="22"/>
          <w:szCs w:val="22"/>
        </w:rPr>
        <w:t xml:space="preserve">The response is an XML document containing metadata about each service identified in the call.  </w:t>
      </w:r>
    </w:p>
    <w:p w14:paraId="42520626" w14:textId="77777777" w:rsidR="002D4F19" w:rsidRDefault="002D4F19">
      <w:pPr>
        <w:rPr>
          <w:rFonts w:ascii="Times New Roman" w:hAnsi="Times New Roman" w:cs="Times New Roman"/>
          <w:sz w:val="22"/>
          <w:szCs w:val="22"/>
        </w:rPr>
      </w:pPr>
    </w:p>
    <w:p w14:paraId="5FC2AACE" w14:textId="77777777" w:rsidR="002D4F19" w:rsidRDefault="0057376A">
      <w:pPr>
        <w:rPr>
          <w:rFonts w:ascii="Times New Roman" w:hAnsi="Times New Roman" w:cs="Times New Roman"/>
          <w:b/>
          <w:sz w:val="22"/>
          <w:szCs w:val="22"/>
        </w:rPr>
      </w:pPr>
      <w:r>
        <w:rPr>
          <w:rFonts w:ascii="Times New Roman" w:hAnsi="Times New Roman" w:cs="Times New Roman"/>
          <w:b/>
          <w:sz w:val="22"/>
          <w:szCs w:val="22"/>
        </w:rPr>
        <w:t>Reserved WPS parameter names include:</w:t>
      </w:r>
    </w:p>
    <w:p w14:paraId="4A1F9A38" w14:textId="77777777" w:rsidR="002D4F19" w:rsidRDefault="0057376A">
      <w:pPr>
        <w:rPr>
          <w:rFonts w:ascii="Times New Roman" w:hAnsi="Times New Roman" w:cs="Times New Roman"/>
          <w:sz w:val="22"/>
          <w:szCs w:val="22"/>
        </w:rPr>
      </w:pPr>
      <w:r>
        <w:rPr>
          <w:rFonts w:ascii="Times New Roman" w:hAnsi="Times New Roman" w:cs="Times New Roman"/>
          <w:sz w:val="22"/>
          <w:szCs w:val="22"/>
        </w:rPr>
        <w:t xml:space="preserve"> </w:t>
      </w:r>
    </w:p>
    <w:tbl>
      <w:tblPr>
        <w:tblStyle w:val="TableGrid"/>
        <w:tblW w:w="8946" w:type="dxa"/>
        <w:tblLook w:val="04A0" w:firstRow="1" w:lastRow="0" w:firstColumn="1" w:lastColumn="0" w:noHBand="0" w:noVBand="1"/>
      </w:tblPr>
      <w:tblGrid>
        <w:gridCol w:w="1230"/>
        <w:gridCol w:w="2231"/>
        <w:gridCol w:w="5485"/>
      </w:tblGrid>
      <w:tr w:rsidR="002D4F19" w14:paraId="19053F49" w14:textId="77777777">
        <w:tc>
          <w:tcPr>
            <w:tcW w:w="1230" w:type="dxa"/>
            <w:shd w:val="clear" w:color="auto" w:fill="auto"/>
            <w:tcMar>
              <w:left w:w="108" w:type="dxa"/>
            </w:tcMar>
          </w:tcPr>
          <w:p w14:paraId="396C3A13" w14:textId="77777777" w:rsidR="002D4F19" w:rsidRDefault="0057376A">
            <w:pPr>
              <w:pStyle w:val="LO-normal"/>
              <w:rPr>
                <w:rFonts w:ascii="Times New Roman" w:hAnsi="Times New Roman" w:cs="Times New Roman"/>
                <w:b/>
                <w:sz w:val="22"/>
                <w:szCs w:val="22"/>
              </w:rPr>
            </w:pPr>
            <w:r>
              <w:rPr>
                <w:rFonts w:ascii="Times New Roman" w:hAnsi="Times New Roman" w:cs="Times New Roman"/>
                <w:b/>
                <w:sz w:val="22"/>
                <w:szCs w:val="22"/>
              </w:rPr>
              <w:t>Parameter</w:t>
            </w:r>
          </w:p>
        </w:tc>
        <w:tc>
          <w:tcPr>
            <w:tcW w:w="2231" w:type="dxa"/>
            <w:shd w:val="clear" w:color="auto" w:fill="auto"/>
            <w:tcMar>
              <w:left w:w="108" w:type="dxa"/>
            </w:tcMar>
          </w:tcPr>
          <w:p w14:paraId="07FCBBAE" w14:textId="77777777" w:rsidR="002D4F19" w:rsidRDefault="0057376A">
            <w:pPr>
              <w:pStyle w:val="LO-normal"/>
              <w:rPr>
                <w:rFonts w:ascii="Times New Roman" w:hAnsi="Times New Roman" w:cs="Times New Roman"/>
                <w:b/>
                <w:sz w:val="22"/>
                <w:szCs w:val="22"/>
              </w:rPr>
            </w:pPr>
            <w:r>
              <w:rPr>
                <w:rFonts w:ascii="Times New Roman" w:hAnsi="Times New Roman" w:cs="Times New Roman"/>
                <w:b/>
                <w:sz w:val="22"/>
                <w:szCs w:val="22"/>
              </w:rPr>
              <w:t>Example Value</w:t>
            </w:r>
          </w:p>
        </w:tc>
        <w:tc>
          <w:tcPr>
            <w:tcW w:w="5485" w:type="dxa"/>
            <w:shd w:val="clear" w:color="auto" w:fill="auto"/>
            <w:tcMar>
              <w:left w:w="108" w:type="dxa"/>
            </w:tcMar>
          </w:tcPr>
          <w:p w14:paraId="05B8AE59" w14:textId="77777777" w:rsidR="002D4F19" w:rsidRDefault="0057376A">
            <w:pPr>
              <w:pStyle w:val="LO-normal"/>
              <w:rPr>
                <w:rFonts w:ascii="Times New Roman" w:hAnsi="Times New Roman" w:cs="Times New Roman"/>
                <w:b/>
                <w:sz w:val="22"/>
                <w:szCs w:val="22"/>
              </w:rPr>
            </w:pPr>
            <w:r>
              <w:rPr>
                <w:rFonts w:ascii="Times New Roman" w:hAnsi="Times New Roman" w:cs="Times New Roman"/>
                <w:b/>
                <w:sz w:val="22"/>
                <w:szCs w:val="22"/>
              </w:rPr>
              <w:t>Description</w:t>
            </w:r>
          </w:p>
        </w:tc>
      </w:tr>
      <w:tr w:rsidR="002D4F19" w14:paraId="45498BED" w14:textId="77777777">
        <w:tc>
          <w:tcPr>
            <w:tcW w:w="1230" w:type="dxa"/>
            <w:shd w:val="clear" w:color="auto" w:fill="auto"/>
            <w:tcMar>
              <w:left w:w="108" w:type="dxa"/>
            </w:tcMar>
          </w:tcPr>
          <w:p w14:paraId="79599AC6"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Identifier</w:t>
            </w:r>
          </w:p>
        </w:tc>
        <w:tc>
          <w:tcPr>
            <w:tcW w:w="2231" w:type="dxa"/>
            <w:shd w:val="clear" w:color="auto" w:fill="auto"/>
            <w:tcMar>
              <w:left w:w="108" w:type="dxa"/>
            </w:tcMar>
          </w:tcPr>
          <w:p w14:paraId="7D93942A"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MultiModelAvg</w:t>
            </w:r>
          </w:p>
        </w:tc>
        <w:tc>
          <w:tcPr>
            <w:tcW w:w="5485" w:type="dxa"/>
            <w:shd w:val="clear" w:color="auto" w:fill="auto"/>
            <w:tcMar>
              <w:left w:w="108" w:type="dxa"/>
            </w:tcMar>
          </w:tcPr>
          <w:p w14:paraId="21A80160"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Short-hand reference to the available ESGF process</w:t>
            </w:r>
          </w:p>
        </w:tc>
      </w:tr>
      <w:tr w:rsidR="002D4F19" w14:paraId="4508A234" w14:textId="77777777">
        <w:tc>
          <w:tcPr>
            <w:tcW w:w="1230" w:type="dxa"/>
            <w:shd w:val="clear" w:color="auto" w:fill="auto"/>
            <w:tcMar>
              <w:left w:w="108" w:type="dxa"/>
            </w:tcMar>
          </w:tcPr>
          <w:p w14:paraId="3189EAF3"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Title</w:t>
            </w:r>
          </w:p>
        </w:tc>
        <w:tc>
          <w:tcPr>
            <w:tcW w:w="2231" w:type="dxa"/>
            <w:shd w:val="clear" w:color="auto" w:fill="auto"/>
            <w:tcMar>
              <w:left w:w="108" w:type="dxa"/>
            </w:tcMar>
          </w:tcPr>
          <w:p w14:paraId="13073CAE"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ESGF Use Case: Multi-ModelAverage</w:t>
            </w:r>
          </w:p>
        </w:tc>
        <w:tc>
          <w:tcPr>
            <w:tcW w:w="5485" w:type="dxa"/>
            <w:shd w:val="clear" w:color="auto" w:fill="auto"/>
            <w:tcMar>
              <w:left w:w="108" w:type="dxa"/>
            </w:tcMar>
          </w:tcPr>
          <w:p w14:paraId="17AF8EDE"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Title of the available ESGF process</w:t>
            </w:r>
          </w:p>
        </w:tc>
      </w:tr>
      <w:tr w:rsidR="002D4F19" w14:paraId="31E38DA9" w14:textId="77777777">
        <w:tc>
          <w:tcPr>
            <w:tcW w:w="1230" w:type="dxa"/>
            <w:shd w:val="clear" w:color="auto" w:fill="auto"/>
            <w:tcMar>
              <w:left w:w="108" w:type="dxa"/>
            </w:tcMar>
          </w:tcPr>
          <w:p w14:paraId="774390A2"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lastRenderedPageBreak/>
              <w:t>Abstract</w:t>
            </w:r>
          </w:p>
        </w:tc>
        <w:tc>
          <w:tcPr>
            <w:tcW w:w="2231" w:type="dxa"/>
            <w:shd w:val="clear" w:color="auto" w:fill="auto"/>
            <w:tcMar>
              <w:left w:w="108" w:type="dxa"/>
            </w:tcMar>
          </w:tcPr>
          <w:p w14:paraId="76109EB2"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Averaging over multiple models across federated data.</w:t>
            </w:r>
          </w:p>
        </w:tc>
        <w:tc>
          <w:tcPr>
            <w:tcW w:w="5485" w:type="dxa"/>
            <w:shd w:val="clear" w:color="auto" w:fill="auto"/>
            <w:tcMar>
              <w:left w:w="108" w:type="dxa"/>
            </w:tcMar>
          </w:tcPr>
          <w:p w14:paraId="76A4F8A3"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Long-hand description of process</w:t>
            </w:r>
          </w:p>
        </w:tc>
      </w:tr>
    </w:tbl>
    <w:p w14:paraId="01BE5D65" w14:textId="77777777" w:rsidR="002D4F19" w:rsidRDefault="002D4F19">
      <w:pPr>
        <w:pStyle w:val="LO-normal"/>
        <w:rPr>
          <w:rFonts w:ascii="Times New Roman" w:hAnsi="Times New Roman" w:cs="Times New Roman"/>
          <w:b/>
        </w:rPr>
      </w:pPr>
    </w:p>
    <w:p w14:paraId="53C3A5AF" w14:textId="350C4DD6" w:rsidR="002D4F19" w:rsidRDefault="0066525B">
      <w:pPr>
        <w:pStyle w:val="LO-normal"/>
        <w:rPr>
          <w:rFonts w:ascii="Times New Roman" w:hAnsi="Times New Roman" w:cs="Times New Roman"/>
          <w:sz w:val="22"/>
          <w:szCs w:val="22"/>
        </w:rPr>
      </w:pPr>
      <w:r>
        <w:rPr>
          <w:rFonts w:ascii="Times New Roman" w:hAnsi="Times New Roman" w:cs="Times New Roman"/>
          <w:sz w:val="22"/>
          <w:szCs w:val="22"/>
        </w:rPr>
        <w:t>As reserved WPS parameters, these are required responses for each DescribeProcess call.  The proposed ESGF-specific responses follow:</w:t>
      </w:r>
    </w:p>
    <w:p w14:paraId="13B8004C" w14:textId="77777777" w:rsidR="002D4F19" w:rsidRDefault="002D4F19">
      <w:pPr>
        <w:pStyle w:val="LO-normal"/>
        <w:rPr>
          <w:rFonts w:ascii="Times New Roman" w:hAnsi="Times New Roman" w:cs="Times New Roman"/>
          <w:sz w:val="22"/>
          <w:szCs w:val="22"/>
        </w:rPr>
      </w:pPr>
    </w:p>
    <w:p w14:paraId="14F00F4C" w14:textId="77777777" w:rsidR="002D4F19" w:rsidRDefault="0057376A">
      <w:pPr>
        <w:pStyle w:val="LO-normal"/>
        <w:rPr>
          <w:rFonts w:ascii="Times New Roman" w:hAnsi="Times New Roman" w:cs="Times New Roman"/>
          <w:b/>
          <w:sz w:val="22"/>
          <w:szCs w:val="22"/>
        </w:rPr>
      </w:pPr>
      <w:r>
        <w:rPr>
          <w:rFonts w:ascii="Times New Roman" w:hAnsi="Times New Roman" w:cs="Times New Roman"/>
          <w:b/>
          <w:sz w:val="22"/>
          <w:szCs w:val="22"/>
        </w:rPr>
        <w:t>Proposed ESGF-specific inputs:</w:t>
      </w:r>
    </w:p>
    <w:p w14:paraId="5887861D" w14:textId="77777777" w:rsidR="002D4F19" w:rsidRDefault="002D4F19">
      <w:pPr>
        <w:pStyle w:val="LO-normal"/>
        <w:rPr>
          <w:rFonts w:ascii="Times New Roman" w:hAnsi="Times New Roman" w:cs="Times New Roman"/>
          <w:b/>
          <w:sz w:val="22"/>
          <w:szCs w:val="22"/>
        </w:rPr>
      </w:pPr>
    </w:p>
    <w:p w14:paraId="6230E684" w14:textId="3528F393"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 xml:space="preserve">The following table shows ESGF-specific inputs that also could be described in the </w:t>
      </w:r>
      <w:r w:rsidR="00983836">
        <w:rPr>
          <w:rFonts w:ascii="Times New Roman" w:hAnsi="Times New Roman" w:cs="Times New Roman"/>
          <w:sz w:val="22"/>
          <w:szCs w:val="22"/>
        </w:rPr>
        <w:t>XML response</w:t>
      </w:r>
      <w:r>
        <w:rPr>
          <w:rFonts w:ascii="Times New Roman" w:hAnsi="Times New Roman" w:cs="Times New Roman"/>
          <w:sz w:val="22"/>
          <w:szCs w:val="22"/>
        </w:rPr>
        <w:t xml:space="preserve"> document for a </w:t>
      </w:r>
      <w:r w:rsidRPr="00237B66">
        <w:rPr>
          <w:rFonts w:ascii="Times New Roman" w:hAnsi="Times New Roman" w:cs="Times New Roman"/>
          <w:b/>
          <w:i/>
          <w:sz w:val="22"/>
          <w:szCs w:val="22"/>
        </w:rPr>
        <w:t>MultiModelAverage</w:t>
      </w:r>
      <w:r>
        <w:rPr>
          <w:rFonts w:ascii="Times New Roman" w:hAnsi="Times New Roman" w:cs="Times New Roman"/>
          <w:sz w:val="22"/>
          <w:szCs w:val="22"/>
        </w:rPr>
        <w:t xml:space="preserve"> service's </w:t>
      </w:r>
      <w:r>
        <w:rPr>
          <w:rFonts w:ascii="Times New Roman" w:hAnsi="Times New Roman" w:cs="Times New Roman"/>
          <w:b/>
          <w:sz w:val="22"/>
          <w:szCs w:val="22"/>
        </w:rPr>
        <w:t>DescribeProcess</w:t>
      </w:r>
      <w:r>
        <w:rPr>
          <w:rFonts w:ascii="Times New Roman" w:hAnsi="Times New Roman" w:cs="Times New Roman"/>
          <w:sz w:val="22"/>
          <w:szCs w:val="22"/>
        </w:rPr>
        <w:t xml:space="preserve"> method.</w:t>
      </w:r>
    </w:p>
    <w:p w14:paraId="090849F2" w14:textId="77777777" w:rsidR="002D4F19" w:rsidRDefault="002D4F19">
      <w:pPr>
        <w:pStyle w:val="LO-normal"/>
        <w:rPr>
          <w:rFonts w:ascii="Times New Roman" w:hAnsi="Times New Roman" w:cs="Times New Roman"/>
          <w:sz w:val="22"/>
          <w:szCs w:val="22"/>
        </w:rPr>
      </w:pPr>
    </w:p>
    <w:p w14:paraId="1E098349"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The major classes of inputs are represented as table headings:</w:t>
      </w:r>
    </w:p>
    <w:p w14:paraId="6DFE4E19" w14:textId="77777777" w:rsidR="002D4F19" w:rsidRDefault="002D4F19">
      <w:pPr>
        <w:pStyle w:val="LO-normal"/>
        <w:rPr>
          <w:rFonts w:ascii="Times New Roman" w:hAnsi="Times New Roman" w:cs="Times New Roman"/>
          <w:sz w:val="22"/>
          <w:szCs w:val="22"/>
        </w:rPr>
      </w:pPr>
    </w:p>
    <w:p w14:paraId="50071954" w14:textId="77777777" w:rsidR="002D4F19" w:rsidRDefault="0057376A" w:rsidP="00237B66">
      <w:pPr>
        <w:pStyle w:val="ListParagraph"/>
        <w:numPr>
          <w:ilvl w:val="0"/>
          <w:numId w:val="2"/>
        </w:numPr>
        <w:tabs>
          <w:tab w:val="left" w:pos="1620"/>
        </w:tabs>
        <w:rPr>
          <w:rFonts w:ascii="Times New Roman" w:hAnsi="Times New Roman" w:cs="Times New Roman"/>
          <w:b/>
        </w:rPr>
      </w:pPr>
      <w:r>
        <w:rPr>
          <w:rFonts w:ascii="Times New Roman" w:hAnsi="Times New Roman" w:cs="Times New Roman"/>
          <w:sz w:val="22"/>
          <w:szCs w:val="22"/>
        </w:rPr>
        <w:t>Title</w:t>
      </w:r>
      <w:r>
        <w:rPr>
          <w:rFonts w:ascii="Times New Roman" w:hAnsi="Times New Roman" w:cs="Times New Roman"/>
          <w:sz w:val="22"/>
          <w:szCs w:val="22"/>
        </w:rPr>
        <w:tab/>
        <w:t>Parameter name</w:t>
      </w:r>
    </w:p>
    <w:p w14:paraId="3B639C49" w14:textId="77777777" w:rsidR="002D4F19" w:rsidRDefault="0057376A" w:rsidP="00237B66">
      <w:pPr>
        <w:pStyle w:val="LO-normal"/>
        <w:numPr>
          <w:ilvl w:val="0"/>
          <w:numId w:val="2"/>
        </w:numPr>
        <w:tabs>
          <w:tab w:val="left" w:pos="1620"/>
        </w:tabs>
        <w:rPr>
          <w:rFonts w:ascii="Times New Roman" w:hAnsi="Times New Roman" w:cs="Times New Roman"/>
          <w:sz w:val="22"/>
          <w:szCs w:val="22"/>
        </w:rPr>
      </w:pPr>
      <w:r>
        <w:rPr>
          <w:rFonts w:ascii="Times New Roman" w:hAnsi="Times New Roman" w:cs="Times New Roman"/>
          <w:sz w:val="22"/>
          <w:szCs w:val="22"/>
        </w:rPr>
        <w:t>Type</w:t>
      </w:r>
      <w:r>
        <w:rPr>
          <w:rFonts w:ascii="Times New Roman" w:hAnsi="Times New Roman" w:cs="Times New Roman"/>
          <w:sz w:val="22"/>
          <w:szCs w:val="22"/>
        </w:rPr>
        <w:tab/>
        <w:t>Parameter data type (e.g., string, float, int, etc.)</w:t>
      </w:r>
    </w:p>
    <w:p w14:paraId="776F5E27" w14:textId="77777777" w:rsidR="002D4F19" w:rsidRDefault="0057376A" w:rsidP="00237B66">
      <w:pPr>
        <w:pStyle w:val="LO-normal"/>
        <w:numPr>
          <w:ilvl w:val="0"/>
          <w:numId w:val="2"/>
        </w:numPr>
        <w:tabs>
          <w:tab w:val="left" w:pos="1620"/>
        </w:tabs>
        <w:rPr>
          <w:rFonts w:ascii="Times New Roman" w:hAnsi="Times New Roman" w:cs="Times New Roman"/>
          <w:sz w:val="22"/>
          <w:szCs w:val="22"/>
        </w:rPr>
      </w:pPr>
      <w:r>
        <w:rPr>
          <w:rFonts w:ascii="Times New Roman" w:hAnsi="Times New Roman" w:cs="Times New Roman"/>
          <w:sz w:val="22"/>
          <w:szCs w:val="22"/>
        </w:rPr>
        <w:t>Abstract</w:t>
      </w:r>
      <w:r>
        <w:rPr>
          <w:rFonts w:ascii="Times New Roman" w:hAnsi="Times New Roman" w:cs="Times New Roman"/>
          <w:sz w:val="22"/>
          <w:szCs w:val="22"/>
        </w:rPr>
        <w:tab/>
        <w:t>Longer description of the process input parameter</w:t>
      </w:r>
    </w:p>
    <w:p w14:paraId="067C02DF" w14:textId="77777777" w:rsidR="002D4F19" w:rsidRDefault="0057376A" w:rsidP="00237B66">
      <w:pPr>
        <w:pStyle w:val="LO-normal"/>
        <w:numPr>
          <w:ilvl w:val="0"/>
          <w:numId w:val="2"/>
        </w:numPr>
        <w:tabs>
          <w:tab w:val="left" w:pos="1620"/>
        </w:tabs>
        <w:rPr>
          <w:rFonts w:ascii="Times New Roman" w:hAnsi="Times New Roman" w:cs="Times New Roman"/>
          <w:sz w:val="22"/>
          <w:szCs w:val="22"/>
        </w:rPr>
      </w:pPr>
      <w:r>
        <w:rPr>
          <w:rFonts w:ascii="Times New Roman" w:hAnsi="Times New Roman" w:cs="Times New Roman"/>
          <w:sz w:val="22"/>
          <w:szCs w:val="22"/>
        </w:rPr>
        <w:t>Possible_values</w:t>
      </w:r>
      <w:r>
        <w:rPr>
          <w:rFonts w:ascii="Times New Roman" w:hAnsi="Times New Roman" w:cs="Times New Roman"/>
          <w:sz w:val="22"/>
          <w:szCs w:val="22"/>
        </w:rPr>
        <w:tab/>
        <w:t>Valid values for the process input parameter</w:t>
      </w:r>
    </w:p>
    <w:p w14:paraId="5E86CC7F" w14:textId="77777777" w:rsidR="002D4F19" w:rsidRDefault="0057376A" w:rsidP="00237B66">
      <w:pPr>
        <w:pStyle w:val="LO-normal"/>
        <w:numPr>
          <w:ilvl w:val="0"/>
          <w:numId w:val="2"/>
        </w:numPr>
        <w:tabs>
          <w:tab w:val="left" w:pos="1620"/>
        </w:tabs>
        <w:rPr>
          <w:rFonts w:ascii="Times New Roman" w:hAnsi="Times New Roman" w:cs="Times New Roman"/>
          <w:sz w:val="22"/>
          <w:szCs w:val="22"/>
        </w:rPr>
      </w:pPr>
      <w:r>
        <w:rPr>
          <w:rFonts w:ascii="Times New Roman" w:hAnsi="Times New Roman" w:cs="Times New Roman"/>
          <w:sz w:val="22"/>
          <w:szCs w:val="22"/>
        </w:rPr>
        <w:t>Optional</w:t>
      </w:r>
      <w:r>
        <w:rPr>
          <w:rFonts w:ascii="Times New Roman" w:hAnsi="Times New Roman" w:cs="Times New Roman"/>
          <w:sz w:val="22"/>
          <w:szCs w:val="22"/>
        </w:rPr>
        <w:tab/>
        <w:t>If ‘Y’, the parameter is not mandatory</w:t>
      </w:r>
    </w:p>
    <w:p w14:paraId="746019C5" w14:textId="77777777" w:rsidR="002D4F19" w:rsidRDefault="0057376A" w:rsidP="00237B66">
      <w:pPr>
        <w:pStyle w:val="LO-normal"/>
        <w:numPr>
          <w:ilvl w:val="0"/>
          <w:numId w:val="2"/>
        </w:numPr>
        <w:tabs>
          <w:tab w:val="left" w:pos="1620"/>
        </w:tabs>
        <w:rPr>
          <w:rFonts w:ascii="Times New Roman" w:hAnsi="Times New Roman" w:cs="Times New Roman"/>
          <w:sz w:val="22"/>
          <w:szCs w:val="22"/>
        </w:rPr>
      </w:pPr>
      <w:r>
        <w:rPr>
          <w:rFonts w:ascii="Times New Roman" w:hAnsi="Times New Roman" w:cs="Times New Roman"/>
          <w:sz w:val="22"/>
          <w:szCs w:val="22"/>
        </w:rPr>
        <w:t>List</w:t>
      </w:r>
      <w:r>
        <w:rPr>
          <w:rFonts w:ascii="Times New Roman" w:hAnsi="Times New Roman" w:cs="Times New Roman"/>
          <w:sz w:val="22"/>
          <w:szCs w:val="22"/>
        </w:rPr>
        <w:tab/>
        <w:t>If ‘Y’, a comma-separated list of values is supported (otherwise 1 item)</w:t>
      </w:r>
    </w:p>
    <w:p w14:paraId="25C9A184" w14:textId="77777777" w:rsidR="002D4F19" w:rsidRDefault="002D4F19">
      <w:pPr>
        <w:pStyle w:val="LO-normal"/>
        <w:rPr>
          <w:rFonts w:ascii="Times New Roman" w:hAnsi="Times New Roman" w:cs="Times New Roman"/>
          <w:sz w:val="22"/>
          <w:szCs w:val="22"/>
        </w:rPr>
      </w:pPr>
    </w:p>
    <w:p w14:paraId="4345FDAD" w14:textId="4A4FD7B8"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 xml:space="preserve">These inputs comprise the significant ESGF-specific parameters used in this draft </w:t>
      </w:r>
      <w:r>
        <w:rPr>
          <w:rFonts w:ascii="Times New Roman" w:hAnsi="Times New Roman" w:cs="Times New Roman"/>
          <w:i/>
          <w:sz w:val="22"/>
          <w:szCs w:val="22"/>
        </w:rPr>
        <w:t xml:space="preserve">ESGF WPS Extension Specification </w:t>
      </w:r>
      <w:r>
        <w:rPr>
          <w:rFonts w:ascii="Times New Roman" w:hAnsi="Times New Roman" w:cs="Times New Roman"/>
          <w:sz w:val="22"/>
          <w:szCs w:val="22"/>
        </w:rPr>
        <w:t xml:space="preserve">to support a </w:t>
      </w:r>
      <w:r>
        <w:rPr>
          <w:rFonts w:ascii="Times New Roman" w:hAnsi="Times New Roman" w:cs="Times New Roman"/>
          <w:i/>
          <w:sz w:val="22"/>
          <w:szCs w:val="22"/>
        </w:rPr>
        <w:t>MultiModelAverage</w:t>
      </w:r>
      <w:r>
        <w:rPr>
          <w:rFonts w:ascii="Times New Roman" w:hAnsi="Times New Roman" w:cs="Times New Roman"/>
          <w:sz w:val="22"/>
          <w:szCs w:val="22"/>
        </w:rPr>
        <w:t xml:space="preserve"> service, but they could become the core ESGF parameter "standard" for many other services. They could also be used in an </w:t>
      </w:r>
      <w:r>
        <w:rPr>
          <w:rFonts w:ascii="Times New Roman" w:hAnsi="Times New Roman" w:cs="Times New Roman"/>
          <w:i/>
          <w:sz w:val="22"/>
          <w:szCs w:val="22"/>
        </w:rPr>
        <w:t>ESGF Node Services Specification</w:t>
      </w:r>
      <w:r>
        <w:rPr>
          <w:rFonts w:ascii="Times New Roman" w:hAnsi="Times New Roman" w:cs="Times New Roman"/>
          <w:sz w:val="22"/>
          <w:szCs w:val="22"/>
        </w:rPr>
        <w:t xml:space="preserve"> (Option 1 above) and/or an </w:t>
      </w:r>
      <w:r>
        <w:rPr>
          <w:rFonts w:ascii="Times New Roman" w:hAnsi="Times New Roman" w:cs="Times New Roman"/>
          <w:i/>
          <w:sz w:val="22"/>
          <w:szCs w:val="22"/>
        </w:rPr>
        <w:t>ESGF API Specification</w:t>
      </w:r>
      <w:r>
        <w:rPr>
          <w:rFonts w:ascii="Times New Roman" w:hAnsi="Times New Roman" w:cs="Times New Roman"/>
          <w:sz w:val="22"/>
          <w:szCs w:val="22"/>
        </w:rPr>
        <w:t xml:space="preserve"> (Option 3).</w:t>
      </w:r>
      <w:r w:rsidR="00FA7D19">
        <w:rPr>
          <w:rFonts w:ascii="Times New Roman" w:hAnsi="Times New Roman" w:cs="Times New Roman"/>
          <w:sz w:val="22"/>
          <w:szCs w:val="22"/>
        </w:rPr>
        <w:t xml:space="preserve">  Note that t</w:t>
      </w:r>
      <w:r w:rsidR="00FA7D19" w:rsidRPr="00237B66">
        <w:rPr>
          <w:rFonts w:ascii="Times New Roman" w:hAnsi="Times New Roman" w:cs="Times New Roman"/>
          <w:sz w:val="22"/>
          <w:szCs w:val="22"/>
        </w:rPr>
        <w:t xml:space="preserve">he </w:t>
      </w:r>
      <w:r w:rsidR="00FA7D19">
        <w:rPr>
          <w:rFonts w:ascii="Times New Roman" w:hAnsi="Times New Roman" w:cs="Times New Roman"/>
          <w:sz w:val="22"/>
          <w:szCs w:val="22"/>
        </w:rPr>
        <w:t xml:space="preserve">primary </w:t>
      </w:r>
      <w:r w:rsidR="00FA7D19" w:rsidRPr="00237B66">
        <w:rPr>
          <w:rFonts w:ascii="Times New Roman" w:hAnsi="Times New Roman" w:cs="Times New Roman"/>
          <w:sz w:val="22"/>
          <w:szCs w:val="22"/>
        </w:rPr>
        <w:t>purpose of this table is provide a strawman proposal</w:t>
      </w:r>
      <w:r w:rsidR="00CD30C6" w:rsidRPr="00CD30C6">
        <w:rPr>
          <w:rFonts w:ascii="Times New Roman" w:hAnsi="Times New Roman" w:cs="Times New Roman"/>
          <w:sz w:val="22"/>
          <w:szCs w:val="22"/>
        </w:rPr>
        <w:t xml:space="preserve"> to spur further detailed discussion</w:t>
      </w:r>
      <w:r w:rsidR="00FA7D19" w:rsidRPr="00237B66">
        <w:rPr>
          <w:rFonts w:ascii="Times New Roman" w:hAnsi="Times New Roman" w:cs="Times New Roman"/>
          <w:sz w:val="22"/>
          <w:szCs w:val="22"/>
        </w:rPr>
        <w:t xml:space="preserve">.  </w:t>
      </w:r>
      <w:r w:rsidR="00CD30C6">
        <w:rPr>
          <w:rFonts w:ascii="Times New Roman" w:hAnsi="Times New Roman" w:cs="Times New Roman"/>
          <w:sz w:val="22"/>
          <w:szCs w:val="22"/>
        </w:rPr>
        <w:t>There should be no expectation that this table is completely accurate in its initial form.  All s</w:t>
      </w:r>
      <w:r w:rsidR="00FA7D19" w:rsidRPr="00237B66">
        <w:rPr>
          <w:rFonts w:ascii="Times New Roman" w:hAnsi="Times New Roman" w:cs="Times New Roman"/>
          <w:sz w:val="22"/>
          <w:szCs w:val="22"/>
        </w:rPr>
        <w:t xml:space="preserve">pecifics need to be </w:t>
      </w:r>
      <w:r w:rsidR="00CD30C6">
        <w:rPr>
          <w:rFonts w:ascii="Times New Roman" w:hAnsi="Times New Roman" w:cs="Times New Roman"/>
          <w:sz w:val="22"/>
          <w:szCs w:val="22"/>
        </w:rPr>
        <w:t>determined</w:t>
      </w:r>
      <w:r w:rsidR="00FA7D19" w:rsidRPr="00237B66">
        <w:rPr>
          <w:rFonts w:ascii="Times New Roman" w:hAnsi="Times New Roman" w:cs="Times New Roman"/>
          <w:sz w:val="22"/>
          <w:szCs w:val="22"/>
        </w:rPr>
        <w:t xml:space="preserve"> by the </w:t>
      </w:r>
      <w:r w:rsidR="00CD30C6">
        <w:rPr>
          <w:rFonts w:ascii="Times New Roman" w:hAnsi="Times New Roman" w:cs="Times New Roman"/>
          <w:sz w:val="22"/>
          <w:szCs w:val="22"/>
        </w:rPr>
        <w:t>ESGF CWT (or designate)</w:t>
      </w:r>
      <w:r w:rsidR="00CD30C6" w:rsidRPr="00CD30C6">
        <w:rPr>
          <w:rFonts w:ascii="Times New Roman" w:hAnsi="Times New Roman" w:cs="Times New Roman"/>
          <w:sz w:val="22"/>
          <w:szCs w:val="22"/>
        </w:rPr>
        <w:t>.</w:t>
      </w:r>
      <w:r w:rsidR="00FA7D19">
        <w:t xml:space="preserve">  </w:t>
      </w:r>
    </w:p>
    <w:p w14:paraId="7780C596" w14:textId="77777777" w:rsidR="002D4F19" w:rsidRDefault="002D4F19">
      <w:pPr>
        <w:rPr>
          <w:rFonts w:ascii="Times New Roman" w:hAnsi="Times New Roman" w:cs="Times New Roman"/>
          <w:sz w:val="22"/>
          <w:szCs w:val="22"/>
        </w:rPr>
      </w:pPr>
    </w:p>
    <w:p w14:paraId="2228F405" w14:textId="77777777" w:rsidR="002D4F19" w:rsidRDefault="0057376A">
      <w:pPr>
        <w:spacing w:after="120"/>
        <w:jc w:val="center"/>
        <w:rPr>
          <w:rFonts w:ascii="Times New Roman" w:hAnsi="Times New Roman" w:cs="Times New Roman"/>
          <w:b/>
          <w:sz w:val="22"/>
          <w:szCs w:val="22"/>
        </w:rPr>
      </w:pPr>
      <w:r>
        <w:rPr>
          <w:rFonts w:ascii="Times New Roman" w:hAnsi="Times New Roman" w:cs="Times New Roman"/>
          <w:b/>
          <w:sz w:val="22"/>
          <w:szCs w:val="22"/>
        </w:rPr>
        <w:t>Proposed ESGF-Specific WPS Extensions to Support a MultiModelAverage Service.</w:t>
      </w:r>
    </w:p>
    <w:tbl>
      <w:tblPr>
        <w:tblStyle w:val="TableGrid"/>
        <w:tblW w:w="11396" w:type="dxa"/>
        <w:jc w:val="center"/>
        <w:tblLook w:val="04A0" w:firstRow="1" w:lastRow="0" w:firstColumn="1" w:lastColumn="0" w:noHBand="0" w:noVBand="1"/>
      </w:tblPr>
      <w:tblGrid>
        <w:gridCol w:w="2074"/>
        <w:gridCol w:w="1157"/>
        <w:gridCol w:w="2275"/>
        <w:gridCol w:w="4449"/>
        <w:gridCol w:w="748"/>
        <w:gridCol w:w="693"/>
      </w:tblGrid>
      <w:tr w:rsidR="002D4F19" w14:paraId="00A55D9E" w14:textId="77777777" w:rsidTr="00B35382">
        <w:trPr>
          <w:jc w:val="center"/>
        </w:trPr>
        <w:tc>
          <w:tcPr>
            <w:tcW w:w="2074" w:type="dxa"/>
            <w:shd w:val="clear" w:color="auto" w:fill="auto"/>
            <w:tcMar>
              <w:left w:w="108" w:type="dxa"/>
            </w:tcMar>
          </w:tcPr>
          <w:p w14:paraId="18262648" w14:textId="77777777" w:rsidR="002D4F19" w:rsidRDefault="0057376A">
            <w:pPr>
              <w:pStyle w:val="LO-normal"/>
              <w:rPr>
                <w:rFonts w:ascii="Times New Roman" w:hAnsi="Times New Roman" w:cs="Times New Roman"/>
                <w:b/>
                <w:sz w:val="22"/>
                <w:szCs w:val="22"/>
              </w:rPr>
            </w:pPr>
            <w:r>
              <w:rPr>
                <w:rFonts w:ascii="Times New Roman" w:hAnsi="Times New Roman" w:cs="Times New Roman"/>
                <w:b/>
                <w:sz w:val="22"/>
                <w:szCs w:val="22"/>
              </w:rPr>
              <w:t>Title</w:t>
            </w:r>
          </w:p>
        </w:tc>
        <w:tc>
          <w:tcPr>
            <w:tcW w:w="1157" w:type="dxa"/>
            <w:shd w:val="clear" w:color="auto" w:fill="auto"/>
            <w:tcMar>
              <w:left w:w="108" w:type="dxa"/>
            </w:tcMar>
          </w:tcPr>
          <w:p w14:paraId="0A97500E" w14:textId="77777777" w:rsidR="002D4F19" w:rsidRDefault="0057376A">
            <w:pPr>
              <w:pStyle w:val="LO-normal"/>
              <w:rPr>
                <w:rFonts w:ascii="Times New Roman" w:hAnsi="Times New Roman" w:cs="Times New Roman"/>
                <w:b/>
                <w:sz w:val="22"/>
                <w:szCs w:val="22"/>
              </w:rPr>
            </w:pPr>
            <w:r>
              <w:rPr>
                <w:rFonts w:ascii="Times New Roman" w:hAnsi="Times New Roman" w:cs="Times New Roman"/>
                <w:b/>
                <w:sz w:val="22"/>
                <w:szCs w:val="22"/>
              </w:rPr>
              <w:t>Type</w:t>
            </w:r>
          </w:p>
        </w:tc>
        <w:tc>
          <w:tcPr>
            <w:tcW w:w="2275" w:type="dxa"/>
            <w:shd w:val="clear" w:color="auto" w:fill="auto"/>
            <w:tcMar>
              <w:left w:w="108" w:type="dxa"/>
            </w:tcMar>
          </w:tcPr>
          <w:p w14:paraId="69E6EFE4" w14:textId="77777777" w:rsidR="002D4F19" w:rsidRDefault="0057376A">
            <w:pPr>
              <w:pStyle w:val="LO-normal"/>
              <w:rPr>
                <w:rFonts w:ascii="Times New Roman" w:hAnsi="Times New Roman" w:cs="Times New Roman"/>
                <w:b/>
                <w:sz w:val="22"/>
                <w:szCs w:val="22"/>
              </w:rPr>
            </w:pPr>
            <w:r>
              <w:rPr>
                <w:rFonts w:ascii="Times New Roman" w:hAnsi="Times New Roman" w:cs="Times New Roman"/>
                <w:b/>
                <w:sz w:val="22"/>
                <w:szCs w:val="22"/>
              </w:rPr>
              <w:t>Abstract</w:t>
            </w:r>
          </w:p>
        </w:tc>
        <w:tc>
          <w:tcPr>
            <w:tcW w:w="4449" w:type="dxa"/>
            <w:shd w:val="clear" w:color="auto" w:fill="auto"/>
            <w:tcMar>
              <w:left w:w="108" w:type="dxa"/>
            </w:tcMar>
          </w:tcPr>
          <w:p w14:paraId="5B8DF09E" w14:textId="77777777" w:rsidR="002D4F19" w:rsidRDefault="0057376A">
            <w:pPr>
              <w:pStyle w:val="LO-normal"/>
              <w:rPr>
                <w:rFonts w:ascii="Times New Roman" w:hAnsi="Times New Roman" w:cs="Times New Roman"/>
                <w:b/>
                <w:sz w:val="22"/>
                <w:szCs w:val="22"/>
              </w:rPr>
            </w:pPr>
            <w:r>
              <w:rPr>
                <w:rFonts w:ascii="Times New Roman" w:hAnsi="Times New Roman" w:cs="Times New Roman"/>
                <w:b/>
                <w:sz w:val="22"/>
                <w:szCs w:val="22"/>
              </w:rPr>
              <w:t xml:space="preserve">Possible Values </w:t>
            </w:r>
          </w:p>
        </w:tc>
        <w:tc>
          <w:tcPr>
            <w:tcW w:w="748" w:type="dxa"/>
            <w:shd w:val="clear" w:color="auto" w:fill="auto"/>
            <w:tcMar>
              <w:left w:w="108" w:type="dxa"/>
            </w:tcMar>
          </w:tcPr>
          <w:p w14:paraId="6F54C1BA" w14:textId="77777777" w:rsidR="002D4F19" w:rsidRDefault="0057376A">
            <w:pPr>
              <w:pStyle w:val="LO-normal"/>
              <w:rPr>
                <w:rFonts w:ascii="Times New Roman" w:hAnsi="Times New Roman" w:cs="Times New Roman"/>
                <w:b/>
                <w:sz w:val="22"/>
                <w:szCs w:val="22"/>
              </w:rPr>
            </w:pPr>
            <w:r>
              <w:rPr>
                <w:rFonts w:ascii="Times New Roman" w:hAnsi="Times New Roman" w:cs="Times New Roman"/>
                <w:b/>
                <w:sz w:val="22"/>
                <w:szCs w:val="22"/>
              </w:rPr>
              <w:t>Opt.?</w:t>
            </w:r>
          </w:p>
        </w:tc>
        <w:tc>
          <w:tcPr>
            <w:tcW w:w="693" w:type="dxa"/>
            <w:shd w:val="clear" w:color="auto" w:fill="auto"/>
            <w:tcMar>
              <w:left w:w="108" w:type="dxa"/>
            </w:tcMar>
          </w:tcPr>
          <w:p w14:paraId="2198DEBB" w14:textId="77777777" w:rsidR="002D4F19" w:rsidRDefault="0057376A">
            <w:pPr>
              <w:pStyle w:val="LO-normal"/>
              <w:rPr>
                <w:rFonts w:ascii="Times New Roman" w:hAnsi="Times New Roman" w:cs="Times New Roman"/>
                <w:b/>
                <w:sz w:val="22"/>
                <w:szCs w:val="22"/>
              </w:rPr>
            </w:pPr>
            <w:r>
              <w:rPr>
                <w:rFonts w:ascii="Times New Roman" w:hAnsi="Times New Roman" w:cs="Times New Roman"/>
                <w:b/>
                <w:sz w:val="22"/>
                <w:szCs w:val="22"/>
              </w:rPr>
              <w:t>List?</w:t>
            </w:r>
          </w:p>
        </w:tc>
      </w:tr>
      <w:tr w:rsidR="002D4F19" w14:paraId="621AE952" w14:textId="77777777" w:rsidTr="00B35382">
        <w:trPr>
          <w:jc w:val="center"/>
        </w:trPr>
        <w:tc>
          <w:tcPr>
            <w:tcW w:w="2074" w:type="dxa"/>
            <w:shd w:val="clear" w:color="auto" w:fill="auto"/>
            <w:tcMar>
              <w:left w:w="108" w:type="dxa"/>
            </w:tcMar>
          </w:tcPr>
          <w:p w14:paraId="630513EB" w14:textId="77777777" w:rsidR="002D4F19" w:rsidRPr="00D42D89" w:rsidRDefault="0057376A">
            <w:pPr>
              <w:pStyle w:val="LO-normal"/>
              <w:rPr>
                <w:rFonts w:ascii="Times New Roman" w:hAnsi="Times New Roman" w:cs="Times New Roman"/>
                <w:strike/>
                <w:sz w:val="22"/>
                <w:szCs w:val="22"/>
              </w:rPr>
            </w:pPr>
            <w:r w:rsidRPr="00D42D89">
              <w:rPr>
                <w:rFonts w:ascii="Times New Roman" w:hAnsi="Times New Roman" w:cs="Times New Roman"/>
                <w:strike/>
                <w:sz w:val="22"/>
                <w:szCs w:val="22"/>
              </w:rPr>
              <w:t>Dataset</w:t>
            </w:r>
          </w:p>
        </w:tc>
        <w:tc>
          <w:tcPr>
            <w:tcW w:w="1157" w:type="dxa"/>
            <w:shd w:val="clear" w:color="auto" w:fill="auto"/>
            <w:tcMar>
              <w:left w:w="108" w:type="dxa"/>
            </w:tcMar>
          </w:tcPr>
          <w:p w14:paraId="54DA0DF1" w14:textId="77777777" w:rsidR="002D4F19" w:rsidRPr="00D42D89" w:rsidRDefault="0057376A">
            <w:pPr>
              <w:pStyle w:val="LO-normal"/>
              <w:rPr>
                <w:rFonts w:ascii="Times New Roman" w:hAnsi="Times New Roman" w:cs="Times New Roman"/>
                <w:strike/>
                <w:sz w:val="22"/>
                <w:szCs w:val="22"/>
              </w:rPr>
            </w:pPr>
            <w:r w:rsidRPr="00D42D89">
              <w:rPr>
                <w:rFonts w:ascii="Times New Roman" w:hAnsi="Times New Roman" w:cs="Times New Roman"/>
                <w:strike/>
                <w:sz w:val="22"/>
                <w:szCs w:val="22"/>
              </w:rPr>
              <w:t>string</w:t>
            </w:r>
          </w:p>
        </w:tc>
        <w:tc>
          <w:tcPr>
            <w:tcW w:w="2275" w:type="dxa"/>
            <w:shd w:val="clear" w:color="auto" w:fill="auto"/>
            <w:tcMar>
              <w:left w:w="108" w:type="dxa"/>
            </w:tcMar>
          </w:tcPr>
          <w:p w14:paraId="4C55A740" w14:textId="77777777" w:rsidR="002D4F19" w:rsidRPr="00D42D89" w:rsidRDefault="0057376A">
            <w:pPr>
              <w:pStyle w:val="LO-normal"/>
              <w:rPr>
                <w:rFonts w:ascii="Times New Roman" w:hAnsi="Times New Roman" w:cs="Times New Roman"/>
                <w:strike/>
                <w:sz w:val="22"/>
                <w:szCs w:val="22"/>
              </w:rPr>
            </w:pPr>
            <w:r w:rsidRPr="00D42D89">
              <w:rPr>
                <w:rFonts w:ascii="Times New Roman" w:hAnsi="Times New Roman" w:cs="Times New Roman"/>
                <w:strike/>
                <w:sz w:val="22"/>
                <w:szCs w:val="22"/>
              </w:rPr>
              <w:t>Comma separated list of URIs to NetCDF datasets to subset</w:t>
            </w:r>
          </w:p>
        </w:tc>
        <w:tc>
          <w:tcPr>
            <w:tcW w:w="4449" w:type="dxa"/>
            <w:shd w:val="clear" w:color="auto" w:fill="auto"/>
            <w:tcMar>
              <w:left w:w="108" w:type="dxa"/>
            </w:tcMar>
          </w:tcPr>
          <w:p w14:paraId="0CFE0DC8" w14:textId="77777777" w:rsidR="002D4F19" w:rsidRPr="00D42D89" w:rsidRDefault="0057376A">
            <w:pPr>
              <w:pStyle w:val="LO-normal"/>
              <w:rPr>
                <w:rFonts w:ascii="Times New Roman" w:hAnsi="Times New Roman" w:cs="Times New Roman"/>
                <w:strike/>
                <w:sz w:val="22"/>
                <w:szCs w:val="22"/>
              </w:rPr>
            </w:pPr>
            <w:r w:rsidRPr="00D42D89">
              <w:rPr>
                <w:rFonts w:ascii="Times New Roman" w:hAnsi="Times New Roman" w:cs="Times New Roman"/>
                <w:strike/>
                <w:sz w:val="22"/>
                <w:szCs w:val="22"/>
              </w:rPr>
              <w:t>Comma separated list of URIs to input NetCDF datasets</w:t>
            </w:r>
          </w:p>
        </w:tc>
        <w:tc>
          <w:tcPr>
            <w:tcW w:w="748" w:type="dxa"/>
            <w:shd w:val="clear" w:color="auto" w:fill="auto"/>
            <w:tcMar>
              <w:left w:w="108" w:type="dxa"/>
            </w:tcMar>
          </w:tcPr>
          <w:p w14:paraId="096368BB" w14:textId="77777777" w:rsidR="002D4F19" w:rsidRPr="00D42D89" w:rsidRDefault="0057376A">
            <w:pPr>
              <w:pStyle w:val="LO-normal"/>
              <w:rPr>
                <w:rFonts w:ascii="Times New Roman" w:hAnsi="Times New Roman" w:cs="Times New Roman"/>
                <w:strike/>
                <w:sz w:val="22"/>
                <w:szCs w:val="22"/>
              </w:rPr>
            </w:pPr>
            <w:r w:rsidRPr="00D42D89">
              <w:rPr>
                <w:rFonts w:ascii="Times New Roman" w:hAnsi="Times New Roman" w:cs="Times New Roman"/>
                <w:strike/>
                <w:sz w:val="22"/>
                <w:szCs w:val="22"/>
              </w:rPr>
              <w:t>N</w:t>
            </w:r>
          </w:p>
        </w:tc>
        <w:tc>
          <w:tcPr>
            <w:tcW w:w="693" w:type="dxa"/>
            <w:shd w:val="clear" w:color="auto" w:fill="auto"/>
            <w:tcMar>
              <w:left w:w="108" w:type="dxa"/>
            </w:tcMar>
          </w:tcPr>
          <w:p w14:paraId="45B594D1" w14:textId="77777777" w:rsidR="002D4F19" w:rsidRPr="00D42D89" w:rsidRDefault="0057376A">
            <w:pPr>
              <w:pStyle w:val="LO-normal"/>
              <w:rPr>
                <w:rFonts w:ascii="Times New Roman" w:hAnsi="Times New Roman" w:cs="Times New Roman"/>
                <w:strike/>
                <w:sz w:val="22"/>
                <w:szCs w:val="22"/>
              </w:rPr>
            </w:pPr>
            <w:r w:rsidRPr="00D42D89">
              <w:rPr>
                <w:rFonts w:ascii="Times New Roman" w:hAnsi="Times New Roman" w:cs="Times New Roman"/>
                <w:strike/>
                <w:sz w:val="22"/>
                <w:szCs w:val="22"/>
              </w:rPr>
              <w:t>Y</w:t>
            </w:r>
          </w:p>
        </w:tc>
      </w:tr>
      <w:tr w:rsidR="002D4F19" w14:paraId="39BE4765" w14:textId="77777777" w:rsidTr="00B35382">
        <w:trPr>
          <w:jc w:val="center"/>
        </w:trPr>
        <w:tc>
          <w:tcPr>
            <w:tcW w:w="2074" w:type="dxa"/>
            <w:shd w:val="clear" w:color="auto" w:fill="auto"/>
            <w:tcMar>
              <w:left w:w="108" w:type="dxa"/>
            </w:tcMar>
          </w:tcPr>
          <w:p w14:paraId="3D75CEFF"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Operation</w:t>
            </w:r>
          </w:p>
        </w:tc>
        <w:tc>
          <w:tcPr>
            <w:tcW w:w="1157" w:type="dxa"/>
            <w:shd w:val="clear" w:color="auto" w:fill="auto"/>
            <w:tcMar>
              <w:left w:w="108" w:type="dxa"/>
            </w:tcMar>
          </w:tcPr>
          <w:p w14:paraId="6B92EF2A"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string</w:t>
            </w:r>
          </w:p>
        </w:tc>
        <w:tc>
          <w:tcPr>
            <w:tcW w:w="2275" w:type="dxa"/>
            <w:shd w:val="clear" w:color="auto" w:fill="auto"/>
            <w:tcMar>
              <w:left w:w="108" w:type="dxa"/>
            </w:tcMar>
          </w:tcPr>
          <w:p w14:paraId="7EEE18FD"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The operation to apply to the variable.</w:t>
            </w:r>
          </w:p>
        </w:tc>
        <w:tc>
          <w:tcPr>
            <w:tcW w:w="4449" w:type="dxa"/>
            <w:shd w:val="clear" w:color="auto" w:fill="auto"/>
            <w:tcMar>
              <w:left w:w="108" w:type="dxa"/>
            </w:tcMar>
          </w:tcPr>
          <w:p w14:paraId="0F419022"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avg, max, min, sum, count, var (varies by site)</w:t>
            </w:r>
          </w:p>
        </w:tc>
        <w:tc>
          <w:tcPr>
            <w:tcW w:w="748" w:type="dxa"/>
            <w:shd w:val="clear" w:color="auto" w:fill="auto"/>
            <w:tcMar>
              <w:left w:w="108" w:type="dxa"/>
            </w:tcMar>
          </w:tcPr>
          <w:p w14:paraId="61432352"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N</w:t>
            </w:r>
          </w:p>
        </w:tc>
        <w:tc>
          <w:tcPr>
            <w:tcW w:w="693" w:type="dxa"/>
            <w:shd w:val="clear" w:color="auto" w:fill="auto"/>
            <w:tcMar>
              <w:left w:w="108" w:type="dxa"/>
            </w:tcMar>
          </w:tcPr>
          <w:p w14:paraId="67AED8C1"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N</w:t>
            </w:r>
          </w:p>
        </w:tc>
      </w:tr>
      <w:tr w:rsidR="002D4F19" w14:paraId="4B60AABB" w14:textId="77777777" w:rsidTr="00B35382">
        <w:trPr>
          <w:jc w:val="center"/>
        </w:trPr>
        <w:tc>
          <w:tcPr>
            <w:tcW w:w="2074" w:type="dxa"/>
            <w:shd w:val="clear" w:color="auto" w:fill="auto"/>
            <w:tcMar>
              <w:left w:w="108" w:type="dxa"/>
            </w:tcMar>
          </w:tcPr>
          <w:p w14:paraId="53C5BB04"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Variable</w:t>
            </w:r>
          </w:p>
        </w:tc>
        <w:tc>
          <w:tcPr>
            <w:tcW w:w="1157" w:type="dxa"/>
            <w:shd w:val="clear" w:color="auto" w:fill="auto"/>
            <w:tcMar>
              <w:left w:w="108" w:type="dxa"/>
            </w:tcMar>
          </w:tcPr>
          <w:p w14:paraId="63A473AC" w14:textId="4860F2DC" w:rsidR="002D4F19" w:rsidRDefault="00D42D89" w:rsidP="00D42D89">
            <w:pPr>
              <w:pStyle w:val="LO-normal"/>
              <w:rPr>
                <w:rFonts w:ascii="Times New Roman" w:hAnsi="Times New Roman" w:cs="Times New Roman"/>
                <w:sz w:val="22"/>
                <w:szCs w:val="22"/>
              </w:rPr>
            </w:pPr>
            <w:r>
              <w:rPr>
                <w:rFonts w:ascii="Times New Roman" w:hAnsi="Times New Roman" w:cs="Times New Roman"/>
                <w:sz w:val="22"/>
                <w:szCs w:val="22"/>
              </w:rPr>
              <w:t xml:space="preserve">dictionary or list of </w:t>
            </w:r>
          </w:p>
        </w:tc>
        <w:tc>
          <w:tcPr>
            <w:tcW w:w="2275" w:type="dxa"/>
            <w:shd w:val="clear" w:color="auto" w:fill="auto"/>
            <w:tcMar>
              <w:left w:w="108" w:type="dxa"/>
            </w:tcMar>
          </w:tcPr>
          <w:p w14:paraId="3D5AB0FA"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The variable</w:t>
            </w:r>
            <w:r w:rsidR="00D42D89">
              <w:rPr>
                <w:rFonts w:ascii="Times New Roman" w:hAnsi="Times New Roman" w:cs="Times New Roman"/>
                <w:sz w:val="22"/>
                <w:szCs w:val="22"/>
              </w:rPr>
              <w:t>(s)</w:t>
            </w:r>
            <w:r>
              <w:rPr>
                <w:rFonts w:ascii="Times New Roman" w:hAnsi="Times New Roman" w:cs="Times New Roman"/>
                <w:sz w:val="22"/>
                <w:szCs w:val="22"/>
              </w:rPr>
              <w:t xml:space="preserve"> that you wish to subset.</w:t>
            </w:r>
          </w:p>
          <w:p w14:paraId="36F68AEA" w14:textId="702721B8" w:rsidR="00D42D89" w:rsidRDefault="00D42D89">
            <w:pPr>
              <w:pStyle w:val="LO-normal"/>
            </w:pPr>
            <w:r>
              <w:t>Dictionary describes URI and variable name</w:t>
            </w:r>
          </w:p>
        </w:tc>
        <w:tc>
          <w:tcPr>
            <w:tcW w:w="4449" w:type="dxa"/>
            <w:shd w:val="clear" w:color="auto" w:fill="auto"/>
            <w:tcMar>
              <w:left w:w="108" w:type="dxa"/>
            </w:tcMar>
          </w:tcPr>
          <w:p w14:paraId="2B3C0F65" w14:textId="40D9B19C" w:rsidR="00D42D89" w:rsidRDefault="00450ED9">
            <w:pPr>
              <w:pStyle w:val="LO-normal"/>
              <w:rPr>
                <w:rFonts w:ascii="Times New Roman" w:hAnsi="Times New Roman" w:cs="Times New Roman"/>
                <w:sz w:val="22"/>
                <w:szCs w:val="22"/>
              </w:rPr>
            </w:pPr>
            <w:r>
              <w:rPr>
                <w:rFonts w:ascii="Times New Roman" w:hAnsi="Times New Roman" w:cs="Times New Roman"/>
                <w:sz w:val="22"/>
                <w:szCs w:val="22"/>
              </w:rPr>
              <w:t>{“uri”:</w:t>
            </w:r>
            <w:hyperlink r:id="rId10" w:history="1">
              <w:r w:rsidRPr="00654060">
                <w:rPr>
                  <w:rStyle w:val="Hyperlink"/>
                  <w:rFonts w:ascii="Times New Roman" w:hAnsi="Times New Roman" w:cs="Times New Roman"/>
                  <w:sz w:val="22"/>
                  <w:szCs w:val="22"/>
                </w:rPr>
                <w:t>http://bla</w:t>
              </w:r>
            </w:hyperlink>
            <w:r>
              <w:rPr>
                <w:rFonts w:ascii="Times New Roman" w:hAnsi="Times New Roman" w:cs="Times New Roman"/>
                <w:sz w:val="22"/>
                <w:szCs w:val="22"/>
              </w:rPr>
              <w:t>,id=”clt”,”domain”:”last35yrs”}</w:t>
            </w:r>
          </w:p>
        </w:tc>
        <w:tc>
          <w:tcPr>
            <w:tcW w:w="748" w:type="dxa"/>
            <w:shd w:val="clear" w:color="auto" w:fill="auto"/>
            <w:tcMar>
              <w:left w:w="108" w:type="dxa"/>
            </w:tcMar>
          </w:tcPr>
          <w:p w14:paraId="3A276E1C"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N</w:t>
            </w:r>
          </w:p>
        </w:tc>
        <w:tc>
          <w:tcPr>
            <w:tcW w:w="693" w:type="dxa"/>
            <w:shd w:val="clear" w:color="auto" w:fill="auto"/>
            <w:tcMar>
              <w:left w:w="108" w:type="dxa"/>
            </w:tcMar>
          </w:tcPr>
          <w:p w14:paraId="15B7E88A" w14:textId="0A47D6F1" w:rsidR="002D4F19" w:rsidRDefault="00D42D89">
            <w:pPr>
              <w:pStyle w:val="LO-normal"/>
              <w:rPr>
                <w:rFonts w:ascii="Times New Roman" w:hAnsi="Times New Roman" w:cs="Times New Roman"/>
                <w:sz w:val="22"/>
                <w:szCs w:val="22"/>
              </w:rPr>
            </w:pPr>
            <w:r>
              <w:rPr>
                <w:rFonts w:ascii="Times New Roman" w:hAnsi="Times New Roman" w:cs="Times New Roman"/>
                <w:sz w:val="22"/>
                <w:szCs w:val="22"/>
              </w:rPr>
              <w:t>?</w:t>
            </w:r>
          </w:p>
        </w:tc>
      </w:tr>
      <w:tr w:rsidR="00B35382" w14:paraId="3ACD9FF0" w14:textId="77777777" w:rsidTr="00B35382">
        <w:trPr>
          <w:jc w:val="center"/>
          <w:ins w:id="0" w:author="Glenn Tamkin" w:date="2015-03-21T10:57:00Z"/>
        </w:trPr>
        <w:tc>
          <w:tcPr>
            <w:tcW w:w="2074" w:type="dxa"/>
            <w:shd w:val="clear" w:color="auto" w:fill="auto"/>
            <w:tcMar>
              <w:left w:w="108" w:type="dxa"/>
            </w:tcMar>
          </w:tcPr>
          <w:p w14:paraId="3AE93DBD" w14:textId="7D7D8350" w:rsidR="00B35382" w:rsidRDefault="00B35382">
            <w:pPr>
              <w:pStyle w:val="LO-normal"/>
              <w:rPr>
                <w:ins w:id="1" w:author="Glenn Tamkin" w:date="2015-03-21T10:57:00Z"/>
                <w:rFonts w:ascii="Times New Roman" w:hAnsi="Times New Roman" w:cs="Times New Roman"/>
                <w:sz w:val="22"/>
                <w:szCs w:val="22"/>
              </w:rPr>
            </w:pPr>
            <w:bookmarkStart w:id="2" w:name="_GoBack" w:colFirst="1" w:colLast="5"/>
            <w:ins w:id="3" w:author="Glenn Tamkin" w:date="2015-03-21T10:58:00Z">
              <w:r>
                <w:rPr>
                  <w:rFonts w:ascii="Times New Roman" w:hAnsi="Times New Roman" w:cs="Times New Roman"/>
                  <w:sz w:val="22"/>
                  <w:szCs w:val="22"/>
                </w:rPr>
                <w:t>Variable.uri</w:t>
              </w:r>
            </w:ins>
          </w:p>
        </w:tc>
        <w:tc>
          <w:tcPr>
            <w:tcW w:w="1157" w:type="dxa"/>
            <w:shd w:val="clear" w:color="auto" w:fill="auto"/>
            <w:tcMar>
              <w:left w:w="108" w:type="dxa"/>
            </w:tcMar>
          </w:tcPr>
          <w:p w14:paraId="20F246BE" w14:textId="2602D83E" w:rsidR="00B35382" w:rsidRDefault="00B35382">
            <w:pPr>
              <w:pStyle w:val="LO-normal"/>
              <w:rPr>
                <w:ins w:id="4" w:author="Glenn Tamkin" w:date="2015-03-21T10:57:00Z"/>
                <w:rFonts w:ascii="Times New Roman" w:hAnsi="Times New Roman" w:cs="Times New Roman"/>
                <w:sz w:val="22"/>
                <w:szCs w:val="22"/>
              </w:rPr>
            </w:pPr>
            <w:ins w:id="5" w:author="Glenn Tamkin" w:date="2015-03-21T10:58:00Z">
              <w:r>
                <w:rPr>
                  <w:rFonts w:ascii="Times New Roman" w:hAnsi="Times New Roman" w:cs="Times New Roman"/>
                  <w:sz w:val="22"/>
                  <w:szCs w:val="22"/>
                </w:rPr>
                <w:t>?</w:t>
              </w:r>
            </w:ins>
          </w:p>
        </w:tc>
        <w:tc>
          <w:tcPr>
            <w:tcW w:w="2275" w:type="dxa"/>
            <w:shd w:val="clear" w:color="auto" w:fill="auto"/>
            <w:tcMar>
              <w:left w:w="108" w:type="dxa"/>
            </w:tcMar>
          </w:tcPr>
          <w:p w14:paraId="09909AA7" w14:textId="562E861C" w:rsidR="00B35382" w:rsidRDefault="00B35382">
            <w:pPr>
              <w:pStyle w:val="LO-normal"/>
              <w:rPr>
                <w:ins w:id="6" w:author="Glenn Tamkin" w:date="2015-03-21T10:57:00Z"/>
                <w:rFonts w:ascii="Times New Roman" w:hAnsi="Times New Roman" w:cs="Times New Roman"/>
                <w:sz w:val="22"/>
                <w:szCs w:val="22"/>
              </w:rPr>
            </w:pPr>
            <w:ins w:id="7" w:author="Glenn Tamkin" w:date="2015-03-21T10:58:00Z">
              <w:r>
                <w:rPr>
                  <w:rFonts w:ascii="Times New Roman" w:hAnsi="Times New Roman" w:cs="Times New Roman"/>
                  <w:sz w:val="22"/>
                  <w:szCs w:val="22"/>
                </w:rPr>
                <w:t>?</w:t>
              </w:r>
            </w:ins>
          </w:p>
        </w:tc>
        <w:tc>
          <w:tcPr>
            <w:tcW w:w="4449" w:type="dxa"/>
            <w:shd w:val="clear" w:color="auto" w:fill="auto"/>
            <w:tcMar>
              <w:left w:w="108" w:type="dxa"/>
            </w:tcMar>
          </w:tcPr>
          <w:p w14:paraId="0B89B1EB" w14:textId="51DBB3DE" w:rsidR="00B35382" w:rsidRDefault="00B35382" w:rsidP="00D42D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ins w:id="8" w:author="Glenn Tamkin" w:date="2015-03-21T10:57:00Z"/>
                <w:rFonts w:ascii="Menlo Regular" w:hAnsi="Menlo Regular" w:cs="Menlo Regular"/>
                <w:sz w:val="22"/>
                <w:szCs w:val="22"/>
              </w:rPr>
            </w:pPr>
            <w:ins w:id="9" w:author="Glenn Tamkin" w:date="2015-03-21T10:58:00Z">
              <w:r>
                <w:rPr>
                  <w:rFonts w:ascii="Times New Roman" w:hAnsi="Times New Roman" w:cs="Times New Roman"/>
                  <w:sz w:val="22"/>
                  <w:szCs w:val="22"/>
                </w:rPr>
                <w:t>?</w:t>
              </w:r>
            </w:ins>
          </w:p>
        </w:tc>
        <w:tc>
          <w:tcPr>
            <w:tcW w:w="748" w:type="dxa"/>
            <w:shd w:val="clear" w:color="auto" w:fill="auto"/>
            <w:tcMar>
              <w:left w:w="108" w:type="dxa"/>
            </w:tcMar>
          </w:tcPr>
          <w:p w14:paraId="3C7B2F28" w14:textId="7490215D" w:rsidR="00B35382" w:rsidRDefault="00B35382">
            <w:pPr>
              <w:pStyle w:val="LO-normal"/>
              <w:rPr>
                <w:ins w:id="10" w:author="Glenn Tamkin" w:date="2015-03-21T10:57:00Z"/>
                <w:rFonts w:ascii="Times New Roman" w:hAnsi="Times New Roman" w:cs="Times New Roman"/>
                <w:sz w:val="22"/>
                <w:szCs w:val="22"/>
              </w:rPr>
            </w:pPr>
            <w:ins w:id="11" w:author="Glenn Tamkin" w:date="2015-03-21T10:58:00Z">
              <w:r>
                <w:rPr>
                  <w:rFonts w:ascii="Times New Roman" w:hAnsi="Times New Roman" w:cs="Times New Roman"/>
                  <w:sz w:val="22"/>
                  <w:szCs w:val="22"/>
                </w:rPr>
                <w:t>?</w:t>
              </w:r>
            </w:ins>
          </w:p>
        </w:tc>
        <w:tc>
          <w:tcPr>
            <w:tcW w:w="693" w:type="dxa"/>
            <w:shd w:val="clear" w:color="auto" w:fill="auto"/>
            <w:tcMar>
              <w:left w:w="108" w:type="dxa"/>
            </w:tcMar>
          </w:tcPr>
          <w:p w14:paraId="5CCCE081" w14:textId="585CE532" w:rsidR="00B35382" w:rsidRDefault="00B35382">
            <w:pPr>
              <w:pStyle w:val="LO-normal"/>
              <w:rPr>
                <w:ins w:id="12" w:author="Glenn Tamkin" w:date="2015-03-21T10:57:00Z"/>
                <w:rFonts w:ascii="Times New Roman" w:hAnsi="Times New Roman" w:cs="Times New Roman"/>
                <w:sz w:val="22"/>
                <w:szCs w:val="22"/>
              </w:rPr>
            </w:pPr>
            <w:ins w:id="13" w:author="Glenn Tamkin" w:date="2015-03-21T10:58:00Z">
              <w:r>
                <w:rPr>
                  <w:rFonts w:ascii="Times New Roman" w:hAnsi="Times New Roman" w:cs="Times New Roman"/>
                  <w:sz w:val="22"/>
                  <w:szCs w:val="22"/>
                </w:rPr>
                <w:t>?</w:t>
              </w:r>
            </w:ins>
          </w:p>
        </w:tc>
      </w:tr>
      <w:tr w:rsidR="00B35382" w14:paraId="7117FFC1" w14:textId="77777777" w:rsidTr="00B35382">
        <w:trPr>
          <w:jc w:val="center"/>
          <w:ins w:id="14" w:author="Glenn Tamkin" w:date="2015-03-21T10:57:00Z"/>
        </w:trPr>
        <w:tc>
          <w:tcPr>
            <w:tcW w:w="2074" w:type="dxa"/>
            <w:shd w:val="clear" w:color="auto" w:fill="auto"/>
            <w:tcMar>
              <w:left w:w="108" w:type="dxa"/>
            </w:tcMar>
          </w:tcPr>
          <w:p w14:paraId="1E04BE1C" w14:textId="53239F0E" w:rsidR="00B35382" w:rsidRDefault="00B35382">
            <w:pPr>
              <w:pStyle w:val="LO-normal"/>
              <w:rPr>
                <w:ins w:id="15" w:author="Glenn Tamkin" w:date="2015-03-21T10:57:00Z"/>
                <w:rFonts w:ascii="Times New Roman" w:hAnsi="Times New Roman" w:cs="Times New Roman"/>
                <w:sz w:val="22"/>
                <w:szCs w:val="22"/>
              </w:rPr>
            </w:pPr>
            <w:ins w:id="16" w:author="Glenn Tamkin" w:date="2015-03-21T10:58:00Z">
              <w:r>
                <w:rPr>
                  <w:rFonts w:ascii="Times New Roman" w:hAnsi="Times New Roman" w:cs="Times New Roman"/>
                  <w:sz w:val="22"/>
                  <w:szCs w:val="22"/>
                </w:rPr>
                <w:t>Variable.domain</w:t>
              </w:r>
            </w:ins>
          </w:p>
        </w:tc>
        <w:tc>
          <w:tcPr>
            <w:tcW w:w="1157" w:type="dxa"/>
            <w:shd w:val="clear" w:color="auto" w:fill="auto"/>
            <w:tcMar>
              <w:left w:w="108" w:type="dxa"/>
            </w:tcMar>
          </w:tcPr>
          <w:p w14:paraId="36FDEECC" w14:textId="7ED1851A" w:rsidR="00B35382" w:rsidRDefault="00B35382">
            <w:pPr>
              <w:pStyle w:val="LO-normal"/>
              <w:rPr>
                <w:ins w:id="17" w:author="Glenn Tamkin" w:date="2015-03-21T10:57:00Z"/>
                <w:rFonts w:ascii="Times New Roman" w:hAnsi="Times New Roman" w:cs="Times New Roman"/>
                <w:sz w:val="22"/>
                <w:szCs w:val="22"/>
              </w:rPr>
            </w:pPr>
            <w:ins w:id="18" w:author="Glenn Tamkin" w:date="2015-03-21T10:58:00Z">
              <w:r>
                <w:rPr>
                  <w:rFonts w:ascii="Times New Roman" w:hAnsi="Times New Roman" w:cs="Times New Roman"/>
                  <w:sz w:val="22"/>
                  <w:szCs w:val="22"/>
                </w:rPr>
                <w:t>?</w:t>
              </w:r>
            </w:ins>
          </w:p>
        </w:tc>
        <w:tc>
          <w:tcPr>
            <w:tcW w:w="2275" w:type="dxa"/>
            <w:shd w:val="clear" w:color="auto" w:fill="auto"/>
            <w:tcMar>
              <w:left w:w="108" w:type="dxa"/>
            </w:tcMar>
          </w:tcPr>
          <w:p w14:paraId="46BECB8B" w14:textId="46EC43C3" w:rsidR="00B35382" w:rsidRDefault="00B35382">
            <w:pPr>
              <w:pStyle w:val="LO-normal"/>
              <w:rPr>
                <w:ins w:id="19" w:author="Glenn Tamkin" w:date="2015-03-21T10:57:00Z"/>
                <w:rFonts w:ascii="Times New Roman" w:hAnsi="Times New Roman" w:cs="Times New Roman"/>
                <w:sz w:val="22"/>
                <w:szCs w:val="22"/>
              </w:rPr>
            </w:pPr>
            <w:ins w:id="20" w:author="Glenn Tamkin" w:date="2015-03-21T10:58:00Z">
              <w:r>
                <w:rPr>
                  <w:rFonts w:ascii="Times New Roman" w:hAnsi="Times New Roman" w:cs="Times New Roman"/>
                  <w:sz w:val="22"/>
                  <w:szCs w:val="22"/>
                </w:rPr>
                <w:t>?</w:t>
              </w:r>
            </w:ins>
          </w:p>
        </w:tc>
        <w:tc>
          <w:tcPr>
            <w:tcW w:w="4449" w:type="dxa"/>
            <w:shd w:val="clear" w:color="auto" w:fill="auto"/>
            <w:tcMar>
              <w:left w:w="108" w:type="dxa"/>
            </w:tcMar>
          </w:tcPr>
          <w:p w14:paraId="20937F9F" w14:textId="70F0597E" w:rsidR="00B35382" w:rsidRDefault="00B35382" w:rsidP="00D42D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ins w:id="21" w:author="Glenn Tamkin" w:date="2015-03-21T10:57:00Z"/>
                <w:rFonts w:ascii="Menlo Regular" w:hAnsi="Menlo Regular" w:cs="Menlo Regular"/>
                <w:sz w:val="22"/>
                <w:szCs w:val="22"/>
              </w:rPr>
            </w:pPr>
            <w:ins w:id="22" w:author="Glenn Tamkin" w:date="2015-03-21T10:58:00Z">
              <w:r>
                <w:rPr>
                  <w:rFonts w:ascii="Times New Roman" w:hAnsi="Times New Roman" w:cs="Times New Roman"/>
                  <w:sz w:val="22"/>
                  <w:szCs w:val="22"/>
                </w:rPr>
                <w:t>?</w:t>
              </w:r>
            </w:ins>
          </w:p>
        </w:tc>
        <w:tc>
          <w:tcPr>
            <w:tcW w:w="748" w:type="dxa"/>
            <w:shd w:val="clear" w:color="auto" w:fill="auto"/>
            <w:tcMar>
              <w:left w:w="108" w:type="dxa"/>
            </w:tcMar>
          </w:tcPr>
          <w:p w14:paraId="5593AE5C" w14:textId="4FA625D1" w:rsidR="00B35382" w:rsidRDefault="00B35382">
            <w:pPr>
              <w:pStyle w:val="LO-normal"/>
              <w:rPr>
                <w:ins w:id="23" w:author="Glenn Tamkin" w:date="2015-03-21T10:57:00Z"/>
                <w:rFonts w:ascii="Times New Roman" w:hAnsi="Times New Roman" w:cs="Times New Roman"/>
                <w:sz w:val="22"/>
                <w:szCs w:val="22"/>
              </w:rPr>
            </w:pPr>
            <w:ins w:id="24" w:author="Glenn Tamkin" w:date="2015-03-21T10:58:00Z">
              <w:r>
                <w:rPr>
                  <w:rFonts w:ascii="Times New Roman" w:hAnsi="Times New Roman" w:cs="Times New Roman"/>
                  <w:sz w:val="22"/>
                  <w:szCs w:val="22"/>
                </w:rPr>
                <w:t>?</w:t>
              </w:r>
            </w:ins>
          </w:p>
        </w:tc>
        <w:tc>
          <w:tcPr>
            <w:tcW w:w="693" w:type="dxa"/>
            <w:shd w:val="clear" w:color="auto" w:fill="auto"/>
            <w:tcMar>
              <w:left w:w="108" w:type="dxa"/>
            </w:tcMar>
          </w:tcPr>
          <w:p w14:paraId="1D94D0B9" w14:textId="3405A442" w:rsidR="00B35382" w:rsidRDefault="00B35382">
            <w:pPr>
              <w:pStyle w:val="LO-normal"/>
              <w:rPr>
                <w:ins w:id="25" w:author="Glenn Tamkin" w:date="2015-03-21T10:57:00Z"/>
                <w:rFonts w:ascii="Times New Roman" w:hAnsi="Times New Roman" w:cs="Times New Roman"/>
                <w:sz w:val="22"/>
                <w:szCs w:val="22"/>
              </w:rPr>
            </w:pPr>
            <w:ins w:id="26" w:author="Glenn Tamkin" w:date="2015-03-21T10:58:00Z">
              <w:r>
                <w:rPr>
                  <w:rFonts w:ascii="Times New Roman" w:hAnsi="Times New Roman" w:cs="Times New Roman"/>
                  <w:sz w:val="22"/>
                  <w:szCs w:val="22"/>
                </w:rPr>
                <w:t>?</w:t>
              </w:r>
            </w:ins>
          </w:p>
        </w:tc>
      </w:tr>
      <w:bookmarkEnd w:id="2"/>
      <w:tr w:rsidR="002D4F19" w14:paraId="106CAD41" w14:textId="77777777" w:rsidTr="00B35382">
        <w:trPr>
          <w:jc w:val="center"/>
        </w:trPr>
        <w:tc>
          <w:tcPr>
            <w:tcW w:w="2074" w:type="dxa"/>
            <w:shd w:val="clear" w:color="auto" w:fill="auto"/>
            <w:tcMar>
              <w:left w:w="108" w:type="dxa"/>
            </w:tcMar>
          </w:tcPr>
          <w:p w14:paraId="5682B567" w14:textId="6A566448" w:rsidR="002D4F19" w:rsidRDefault="00450ED9">
            <w:pPr>
              <w:pStyle w:val="LO-normal"/>
              <w:rPr>
                <w:rFonts w:ascii="Times New Roman" w:hAnsi="Times New Roman" w:cs="Times New Roman"/>
                <w:sz w:val="22"/>
                <w:szCs w:val="22"/>
              </w:rPr>
            </w:pPr>
            <w:r>
              <w:rPr>
                <w:rFonts w:ascii="Times New Roman" w:hAnsi="Times New Roman" w:cs="Times New Roman"/>
                <w:sz w:val="22"/>
                <w:szCs w:val="22"/>
              </w:rPr>
              <w:t>D</w:t>
            </w:r>
            <w:r w:rsidR="00C67F66">
              <w:rPr>
                <w:rFonts w:ascii="Times New Roman" w:hAnsi="Times New Roman" w:cs="Times New Roman"/>
                <w:sz w:val="22"/>
                <w:szCs w:val="22"/>
              </w:rPr>
              <w:t>omain</w:t>
            </w:r>
          </w:p>
        </w:tc>
        <w:tc>
          <w:tcPr>
            <w:tcW w:w="1157" w:type="dxa"/>
            <w:shd w:val="clear" w:color="auto" w:fill="auto"/>
            <w:tcMar>
              <w:left w:w="108" w:type="dxa"/>
            </w:tcMar>
          </w:tcPr>
          <w:p w14:paraId="044C047E" w14:textId="22619621" w:rsidR="002D4F19" w:rsidRDefault="00D42D89">
            <w:pPr>
              <w:pStyle w:val="LO-normal"/>
              <w:rPr>
                <w:rFonts w:ascii="Times New Roman" w:hAnsi="Times New Roman" w:cs="Times New Roman"/>
                <w:sz w:val="22"/>
                <w:szCs w:val="22"/>
              </w:rPr>
            </w:pPr>
            <w:r>
              <w:rPr>
                <w:rFonts w:ascii="Times New Roman" w:hAnsi="Times New Roman" w:cs="Times New Roman"/>
                <w:sz w:val="22"/>
                <w:szCs w:val="22"/>
              </w:rPr>
              <w:t>D</w:t>
            </w:r>
            <w:r w:rsidR="00C67F66">
              <w:rPr>
                <w:rFonts w:ascii="Times New Roman" w:hAnsi="Times New Roman" w:cs="Times New Roman"/>
                <w:sz w:val="22"/>
                <w:szCs w:val="22"/>
              </w:rPr>
              <w:t>ictionary</w:t>
            </w:r>
          </w:p>
          <w:p w14:paraId="6F7618B7" w14:textId="2F793C72" w:rsidR="00D42D89" w:rsidRDefault="00D42D89">
            <w:pPr>
              <w:pStyle w:val="LO-normal"/>
              <w:rPr>
                <w:rFonts w:ascii="Times New Roman" w:hAnsi="Times New Roman" w:cs="Times New Roman"/>
                <w:sz w:val="22"/>
                <w:szCs w:val="22"/>
              </w:rPr>
            </w:pPr>
            <w:r>
              <w:rPr>
                <w:rFonts w:ascii="Times New Roman" w:hAnsi="Times New Roman" w:cs="Times New Roman"/>
                <w:sz w:val="22"/>
                <w:szCs w:val="22"/>
              </w:rPr>
              <w:t>Or list of</w:t>
            </w:r>
          </w:p>
        </w:tc>
        <w:tc>
          <w:tcPr>
            <w:tcW w:w="2275" w:type="dxa"/>
            <w:shd w:val="clear" w:color="auto" w:fill="auto"/>
            <w:tcMar>
              <w:left w:w="108" w:type="dxa"/>
            </w:tcMar>
          </w:tcPr>
          <w:p w14:paraId="0F521359" w14:textId="5ABCF41A" w:rsidR="00450ED9" w:rsidRDefault="00C67F66">
            <w:pPr>
              <w:pStyle w:val="LO-normal"/>
              <w:rPr>
                <w:rFonts w:ascii="Times New Roman" w:hAnsi="Times New Roman" w:cs="Times New Roman"/>
                <w:sz w:val="22"/>
                <w:szCs w:val="22"/>
              </w:rPr>
            </w:pPr>
            <w:r>
              <w:rPr>
                <w:rFonts w:ascii="Times New Roman" w:hAnsi="Times New Roman" w:cs="Times New Roman"/>
                <w:sz w:val="22"/>
                <w:szCs w:val="22"/>
              </w:rPr>
              <w:t xml:space="preserve">Dictionary to describe the domain you wish to extract, keys should be the dimensions names, values should be dictionaries </w:t>
            </w:r>
            <w:r>
              <w:rPr>
                <w:rFonts w:ascii="Times New Roman" w:hAnsi="Times New Roman" w:cs="Times New Roman"/>
                <w:sz w:val="22"/>
                <w:szCs w:val="22"/>
              </w:rPr>
              <w:lastRenderedPageBreak/>
              <w:t>containing “start”,”end”,”system”.</w:t>
            </w:r>
          </w:p>
          <w:p w14:paraId="209F1EB1" w14:textId="7D37F1E4" w:rsidR="00C67F66" w:rsidRDefault="00C67F66">
            <w:pPr>
              <w:pStyle w:val="LO-normal"/>
              <w:rPr>
                <w:rFonts w:ascii="Times New Roman" w:hAnsi="Times New Roman" w:cs="Times New Roman"/>
                <w:sz w:val="22"/>
                <w:szCs w:val="22"/>
              </w:rPr>
            </w:pPr>
            <w:r>
              <w:rPr>
                <w:rFonts w:ascii="Times New Roman" w:hAnsi="Times New Roman" w:cs="Times New Roman"/>
                <w:sz w:val="22"/>
                <w:szCs w:val="22"/>
              </w:rPr>
              <w:t xml:space="preserve">Dimensions not specified are assumed to be retrieved in full. “system” can be one of “values” </w:t>
            </w:r>
            <w:r w:rsidR="00450ED9">
              <w:rPr>
                <w:rFonts w:ascii="Times New Roman" w:hAnsi="Times New Roman" w:cs="Times New Roman"/>
                <w:sz w:val="22"/>
                <w:szCs w:val="22"/>
              </w:rPr>
              <w:t>. An “id” should be given so that variables can refer to these easily w/o too many duplications</w:t>
            </w:r>
          </w:p>
        </w:tc>
        <w:tc>
          <w:tcPr>
            <w:tcW w:w="4449" w:type="dxa"/>
            <w:shd w:val="clear" w:color="auto" w:fill="auto"/>
            <w:tcMar>
              <w:left w:w="108" w:type="dxa"/>
            </w:tcMar>
          </w:tcPr>
          <w:p w14:paraId="516C4746" w14:textId="3A563401" w:rsidR="00D42D89" w:rsidRDefault="00D42D89" w:rsidP="00D42D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Regular" w:hAnsi="Menlo Regular" w:cs="Menlo Regular"/>
                <w:sz w:val="22"/>
                <w:szCs w:val="22"/>
              </w:rPr>
            </w:pPr>
            <w:r>
              <w:rPr>
                <w:rFonts w:ascii="Menlo Regular" w:hAnsi="Menlo Regular" w:cs="Menlo Regular"/>
                <w:sz w:val="22"/>
                <w:szCs w:val="22"/>
              </w:rPr>
              <w:lastRenderedPageBreak/>
              <w:t>{</w:t>
            </w:r>
            <w:r w:rsidR="00450ED9">
              <w:rPr>
                <w:rFonts w:ascii="Menlo Regular" w:hAnsi="Menlo Regular" w:cs="Menlo Regular"/>
                <w:sz w:val="22"/>
                <w:szCs w:val="22"/>
              </w:rPr>
              <w:t xml:space="preserve">‘id’:’last35yrs’, </w:t>
            </w:r>
            <w:r>
              <w:rPr>
                <w:rFonts w:ascii="Menlo Regular" w:hAnsi="Menlo Regular" w:cs="Menlo Regular"/>
                <w:sz w:val="22"/>
                <w:szCs w:val="22"/>
              </w:rPr>
              <w:t>'level': {'end': 13, 'start': 0, 'system': 'indices'},</w:t>
            </w:r>
          </w:p>
          <w:p w14:paraId="136929AC" w14:textId="41F71D2C" w:rsidR="002D4F19" w:rsidRDefault="00D42D89" w:rsidP="00D42D89">
            <w:pPr>
              <w:pStyle w:val="LO-normal"/>
              <w:rPr>
                <w:rFonts w:ascii="Times New Roman" w:hAnsi="Times New Roman" w:cs="Times New Roman"/>
                <w:sz w:val="22"/>
                <w:szCs w:val="22"/>
              </w:rPr>
            </w:pPr>
            <w:r>
              <w:rPr>
                <w:rFonts w:ascii="Menlo Regular" w:hAnsi="Menlo Regular" w:cs="Menlo Regular"/>
                <w:sz w:val="22"/>
                <w:szCs w:val="22"/>
              </w:rPr>
              <w:t xml:space="preserve"> 'time': {'end': '2015-03-19', 'start': '1980', 'system': 'values'}}</w:t>
            </w:r>
          </w:p>
        </w:tc>
        <w:tc>
          <w:tcPr>
            <w:tcW w:w="748" w:type="dxa"/>
            <w:shd w:val="clear" w:color="auto" w:fill="auto"/>
            <w:tcMar>
              <w:left w:w="108" w:type="dxa"/>
            </w:tcMar>
          </w:tcPr>
          <w:p w14:paraId="447055E5" w14:textId="34F2457C" w:rsidR="002D4F19" w:rsidRDefault="00D42D89">
            <w:pPr>
              <w:pStyle w:val="LO-normal"/>
              <w:rPr>
                <w:rFonts w:ascii="Times New Roman" w:hAnsi="Times New Roman" w:cs="Times New Roman"/>
                <w:sz w:val="22"/>
                <w:szCs w:val="22"/>
              </w:rPr>
            </w:pPr>
            <w:r>
              <w:rPr>
                <w:rFonts w:ascii="Times New Roman" w:hAnsi="Times New Roman" w:cs="Times New Roman"/>
                <w:sz w:val="22"/>
                <w:szCs w:val="22"/>
              </w:rPr>
              <w:t>Y</w:t>
            </w:r>
          </w:p>
        </w:tc>
        <w:tc>
          <w:tcPr>
            <w:tcW w:w="693" w:type="dxa"/>
            <w:shd w:val="clear" w:color="auto" w:fill="auto"/>
            <w:tcMar>
              <w:left w:w="108" w:type="dxa"/>
            </w:tcMar>
          </w:tcPr>
          <w:p w14:paraId="249C04B1" w14:textId="71D57F51" w:rsidR="002D4F19" w:rsidRDefault="00D42D89">
            <w:pPr>
              <w:pStyle w:val="LO-normal"/>
              <w:rPr>
                <w:rFonts w:ascii="Times New Roman" w:hAnsi="Times New Roman" w:cs="Times New Roman"/>
                <w:sz w:val="22"/>
                <w:szCs w:val="22"/>
              </w:rPr>
            </w:pPr>
            <w:r>
              <w:rPr>
                <w:rFonts w:ascii="Times New Roman" w:hAnsi="Times New Roman" w:cs="Times New Roman"/>
                <w:sz w:val="22"/>
                <w:szCs w:val="22"/>
              </w:rPr>
              <w:t>?</w:t>
            </w:r>
          </w:p>
        </w:tc>
      </w:tr>
      <w:tr w:rsidR="00D13E72" w14:paraId="6CE9A45C" w14:textId="77777777" w:rsidTr="00B35382">
        <w:trPr>
          <w:jc w:val="center"/>
          <w:ins w:id="27" w:author="Glenn Tamkin" w:date="2015-03-21T10:53:00Z"/>
        </w:trPr>
        <w:tc>
          <w:tcPr>
            <w:tcW w:w="2074" w:type="dxa"/>
            <w:shd w:val="clear" w:color="auto" w:fill="auto"/>
            <w:tcMar>
              <w:left w:w="108" w:type="dxa"/>
            </w:tcMar>
          </w:tcPr>
          <w:p w14:paraId="1753C1BA" w14:textId="5A535CCC" w:rsidR="00D13E72" w:rsidRDefault="00D13E72">
            <w:pPr>
              <w:pStyle w:val="LO-normal"/>
              <w:rPr>
                <w:ins w:id="28" w:author="Glenn Tamkin" w:date="2015-03-21T10:53:00Z"/>
                <w:rFonts w:ascii="Times New Roman" w:hAnsi="Times New Roman" w:cs="Times New Roman"/>
                <w:sz w:val="22"/>
                <w:szCs w:val="22"/>
              </w:rPr>
            </w:pPr>
            <w:ins w:id="29" w:author="Glenn Tamkin" w:date="2015-03-21T10:54:00Z">
              <w:r>
                <w:rPr>
                  <w:rFonts w:ascii="Times New Roman" w:hAnsi="Times New Roman" w:cs="Times New Roman"/>
                  <w:sz w:val="22"/>
                  <w:szCs w:val="22"/>
                </w:rPr>
                <w:lastRenderedPageBreak/>
                <w:t>Domain.id</w:t>
              </w:r>
            </w:ins>
          </w:p>
        </w:tc>
        <w:tc>
          <w:tcPr>
            <w:tcW w:w="1157" w:type="dxa"/>
            <w:shd w:val="clear" w:color="auto" w:fill="auto"/>
            <w:tcMar>
              <w:left w:w="108" w:type="dxa"/>
            </w:tcMar>
          </w:tcPr>
          <w:p w14:paraId="033BC9D3" w14:textId="4B1BF638" w:rsidR="00D13E72" w:rsidRDefault="00D13E72">
            <w:pPr>
              <w:pStyle w:val="LO-normal"/>
              <w:rPr>
                <w:ins w:id="30" w:author="Glenn Tamkin" w:date="2015-03-21T10:53:00Z"/>
                <w:rFonts w:ascii="Times New Roman" w:hAnsi="Times New Roman" w:cs="Times New Roman"/>
                <w:sz w:val="22"/>
                <w:szCs w:val="22"/>
              </w:rPr>
            </w:pPr>
            <w:ins w:id="31" w:author="Glenn Tamkin" w:date="2015-03-21T10:54:00Z">
              <w:r>
                <w:rPr>
                  <w:rFonts w:ascii="Times New Roman" w:hAnsi="Times New Roman" w:cs="Times New Roman"/>
                  <w:sz w:val="22"/>
                  <w:szCs w:val="22"/>
                </w:rPr>
                <w:t>?</w:t>
              </w:r>
            </w:ins>
          </w:p>
        </w:tc>
        <w:tc>
          <w:tcPr>
            <w:tcW w:w="2275" w:type="dxa"/>
            <w:shd w:val="clear" w:color="auto" w:fill="auto"/>
            <w:tcMar>
              <w:left w:w="108" w:type="dxa"/>
            </w:tcMar>
          </w:tcPr>
          <w:p w14:paraId="27BA618C" w14:textId="0AC1A2B5" w:rsidR="00D13E72" w:rsidRDefault="00D13E72">
            <w:pPr>
              <w:pStyle w:val="LO-normal"/>
              <w:rPr>
                <w:ins w:id="32" w:author="Glenn Tamkin" w:date="2015-03-21T10:53:00Z"/>
                <w:rFonts w:ascii="Times New Roman" w:hAnsi="Times New Roman" w:cs="Times New Roman"/>
                <w:sz w:val="22"/>
                <w:szCs w:val="22"/>
              </w:rPr>
            </w:pPr>
            <w:ins w:id="33" w:author="Glenn Tamkin" w:date="2015-03-21T10:54:00Z">
              <w:r>
                <w:rPr>
                  <w:rFonts w:ascii="Times New Roman" w:hAnsi="Times New Roman" w:cs="Times New Roman"/>
                  <w:sz w:val="22"/>
                  <w:szCs w:val="22"/>
                </w:rPr>
                <w:t>?</w:t>
              </w:r>
            </w:ins>
          </w:p>
        </w:tc>
        <w:tc>
          <w:tcPr>
            <w:tcW w:w="4449" w:type="dxa"/>
            <w:shd w:val="clear" w:color="auto" w:fill="auto"/>
            <w:tcMar>
              <w:left w:w="108" w:type="dxa"/>
            </w:tcMar>
          </w:tcPr>
          <w:p w14:paraId="343CECB0" w14:textId="418B9D7F" w:rsidR="00D13E72" w:rsidRDefault="00D13E72">
            <w:pPr>
              <w:pStyle w:val="LO-normal"/>
              <w:rPr>
                <w:ins w:id="34" w:author="Glenn Tamkin" w:date="2015-03-21T10:53:00Z"/>
                <w:rFonts w:ascii="Times New Roman" w:hAnsi="Times New Roman" w:cs="Times New Roman"/>
                <w:sz w:val="22"/>
                <w:szCs w:val="22"/>
              </w:rPr>
            </w:pPr>
            <w:ins w:id="35" w:author="Glenn Tamkin" w:date="2015-03-21T10:54:00Z">
              <w:r>
                <w:rPr>
                  <w:rFonts w:ascii="Times New Roman" w:hAnsi="Times New Roman" w:cs="Times New Roman"/>
                  <w:sz w:val="22"/>
                  <w:szCs w:val="22"/>
                </w:rPr>
                <w:t>?</w:t>
              </w:r>
            </w:ins>
          </w:p>
        </w:tc>
        <w:tc>
          <w:tcPr>
            <w:tcW w:w="748" w:type="dxa"/>
            <w:shd w:val="clear" w:color="auto" w:fill="auto"/>
            <w:tcMar>
              <w:left w:w="108" w:type="dxa"/>
            </w:tcMar>
          </w:tcPr>
          <w:p w14:paraId="2050E897" w14:textId="2425DD44" w:rsidR="00D13E72" w:rsidRDefault="00D13E72">
            <w:pPr>
              <w:pStyle w:val="LO-normal"/>
              <w:rPr>
                <w:ins w:id="36" w:author="Glenn Tamkin" w:date="2015-03-21T10:53:00Z"/>
                <w:rFonts w:ascii="Times New Roman" w:hAnsi="Times New Roman" w:cs="Times New Roman"/>
                <w:sz w:val="22"/>
                <w:szCs w:val="22"/>
              </w:rPr>
            </w:pPr>
            <w:ins w:id="37" w:author="Glenn Tamkin" w:date="2015-03-21T10:54:00Z">
              <w:r>
                <w:rPr>
                  <w:rFonts w:ascii="Times New Roman" w:hAnsi="Times New Roman" w:cs="Times New Roman"/>
                  <w:sz w:val="22"/>
                  <w:szCs w:val="22"/>
                </w:rPr>
                <w:t>?</w:t>
              </w:r>
            </w:ins>
          </w:p>
        </w:tc>
        <w:tc>
          <w:tcPr>
            <w:tcW w:w="693" w:type="dxa"/>
            <w:shd w:val="clear" w:color="auto" w:fill="auto"/>
            <w:tcMar>
              <w:left w:w="108" w:type="dxa"/>
            </w:tcMar>
          </w:tcPr>
          <w:p w14:paraId="5AF7BBBA" w14:textId="5BA64228" w:rsidR="00D13E72" w:rsidRDefault="00D13E72">
            <w:pPr>
              <w:pStyle w:val="LO-normal"/>
              <w:rPr>
                <w:ins w:id="38" w:author="Glenn Tamkin" w:date="2015-03-21T10:53:00Z"/>
                <w:rFonts w:ascii="Times New Roman" w:hAnsi="Times New Roman" w:cs="Times New Roman"/>
                <w:sz w:val="22"/>
                <w:szCs w:val="22"/>
              </w:rPr>
            </w:pPr>
            <w:ins w:id="39" w:author="Glenn Tamkin" w:date="2015-03-21T10:54:00Z">
              <w:r>
                <w:rPr>
                  <w:rFonts w:ascii="Times New Roman" w:hAnsi="Times New Roman" w:cs="Times New Roman"/>
                  <w:sz w:val="22"/>
                  <w:szCs w:val="22"/>
                </w:rPr>
                <w:t>?</w:t>
              </w:r>
            </w:ins>
          </w:p>
        </w:tc>
      </w:tr>
      <w:tr w:rsidR="00D13E72" w14:paraId="1712FEF1" w14:textId="77777777" w:rsidTr="00B35382">
        <w:trPr>
          <w:jc w:val="center"/>
          <w:ins w:id="40" w:author="Glenn Tamkin" w:date="2015-03-21T10:54:00Z"/>
        </w:trPr>
        <w:tc>
          <w:tcPr>
            <w:tcW w:w="2074" w:type="dxa"/>
            <w:shd w:val="clear" w:color="auto" w:fill="auto"/>
            <w:tcMar>
              <w:left w:w="108" w:type="dxa"/>
            </w:tcMar>
          </w:tcPr>
          <w:p w14:paraId="73AF97F1" w14:textId="66BB8FB6" w:rsidR="00D13E72" w:rsidRDefault="00D13E72">
            <w:pPr>
              <w:pStyle w:val="LO-normal"/>
              <w:rPr>
                <w:ins w:id="41" w:author="Glenn Tamkin" w:date="2015-03-21T10:54:00Z"/>
                <w:rFonts w:ascii="Times New Roman" w:hAnsi="Times New Roman" w:cs="Times New Roman"/>
                <w:sz w:val="22"/>
                <w:szCs w:val="22"/>
              </w:rPr>
            </w:pPr>
            <w:ins w:id="42" w:author="Glenn Tamkin" w:date="2015-03-21T10:55:00Z">
              <w:r>
                <w:rPr>
                  <w:rFonts w:ascii="Times New Roman" w:hAnsi="Times New Roman" w:cs="Times New Roman"/>
                  <w:sz w:val="22"/>
                  <w:szCs w:val="22"/>
                </w:rPr>
                <w:t>Domain.level..start</w:t>
              </w:r>
            </w:ins>
          </w:p>
        </w:tc>
        <w:tc>
          <w:tcPr>
            <w:tcW w:w="1157" w:type="dxa"/>
            <w:shd w:val="clear" w:color="auto" w:fill="auto"/>
            <w:tcMar>
              <w:left w:w="108" w:type="dxa"/>
            </w:tcMar>
          </w:tcPr>
          <w:p w14:paraId="3264F981" w14:textId="3D4A2953" w:rsidR="00D13E72" w:rsidRDefault="00D13E72">
            <w:pPr>
              <w:pStyle w:val="LO-normal"/>
              <w:rPr>
                <w:ins w:id="43" w:author="Glenn Tamkin" w:date="2015-03-21T10:54:00Z"/>
                <w:rFonts w:ascii="Times New Roman" w:hAnsi="Times New Roman" w:cs="Times New Roman"/>
                <w:sz w:val="22"/>
                <w:szCs w:val="22"/>
              </w:rPr>
            </w:pPr>
            <w:ins w:id="44" w:author="Glenn Tamkin" w:date="2015-03-21T10:55:00Z">
              <w:r>
                <w:rPr>
                  <w:rFonts w:ascii="Times New Roman" w:hAnsi="Times New Roman" w:cs="Times New Roman"/>
                  <w:sz w:val="22"/>
                  <w:szCs w:val="22"/>
                </w:rPr>
                <w:t>?</w:t>
              </w:r>
            </w:ins>
          </w:p>
        </w:tc>
        <w:tc>
          <w:tcPr>
            <w:tcW w:w="2275" w:type="dxa"/>
            <w:shd w:val="clear" w:color="auto" w:fill="auto"/>
            <w:tcMar>
              <w:left w:w="108" w:type="dxa"/>
            </w:tcMar>
          </w:tcPr>
          <w:p w14:paraId="66C4A01B" w14:textId="612020FA" w:rsidR="00D13E72" w:rsidRDefault="00D13E72">
            <w:pPr>
              <w:pStyle w:val="LO-normal"/>
              <w:rPr>
                <w:ins w:id="45" w:author="Glenn Tamkin" w:date="2015-03-21T10:54:00Z"/>
                <w:rFonts w:ascii="Times New Roman" w:hAnsi="Times New Roman" w:cs="Times New Roman"/>
                <w:sz w:val="22"/>
                <w:szCs w:val="22"/>
              </w:rPr>
            </w:pPr>
            <w:ins w:id="46" w:author="Glenn Tamkin" w:date="2015-03-21T10:55:00Z">
              <w:r>
                <w:rPr>
                  <w:rFonts w:ascii="Times New Roman" w:hAnsi="Times New Roman" w:cs="Times New Roman"/>
                  <w:sz w:val="22"/>
                  <w:szCs w:val="22"/>
                </w:rPr>
                <w:t>?</w:t>
              </w:r>
            </w:ins>
          </w:p>
        </w:tc>
        <w:tc>
          <w:tcPr>
            <w:tcW w:w="4449" w:type="dxa"/>
            <w:shd w:val="clear" w:color="auto" w:fill="auto"/>
            <w:tcMar>
              <w:left w:w="108" w:type="dxa"/>
            </w:tcMar>
          </w:tcPr>
          <w:p w14:paraId="203F0846" w14:textId="289E1022" w:rsidR="00D13E72" w:rsidRDefault="00D13E72">
            <w:pPr>
              <w:pStyle w:val="LO-normal"/>
              <w:rPr>
                <w:ins w:id="47" w:author="Glenn Tamkin" w:date="2015-03-21T10:54:00Z"/>
                <w:rFonts w:ascii="Times New Roman" w:hAnsi="Times New Roman" w:cs="Times New Roman"/>
                <w:sz w:val="22"/>
                <w:szCs w:val="22"/>
              </w:rPr>
            </w:pPr>
            <w:ins w:id="48" w:author="Glenn Tamkin" w:date="2015-03-21T10:55:00Z">
              <w:r>
                <w:rPr>
                  <w:rFonts w:ascii="Times New Roman" w:hAnsi="Times New Roman" w:cs="Times New Roman"/>
                  <w:sz w:val="22"/>
                  <w:szCs w:val="22"/>
                </w:rPr>
                <w:t>?</w:t>
              </w:r>
            </w:ins>
          </w:p>
        </w:tc>
        <w:tc>
          <w:tcPr>
            <w:tcW w:w="748" w:type="dxa"/>
            <w:shd w:val="clear" w:color="auto" w:fill="auto"/>
            <w:tcMar>
              <w:left w:w="108" w:type="dxa"/>
            </w:tcMar>
          </w:tcPr>
          <w:p w14:paraId="2D2D1E74" w14:textId="52DD9EC0" w:rsidR="00D13E72" w:rsidRDefault="00D13E72">
            <w:pPr>
              <w:pStyle w:val="LO-normal"/>
              <w:rPr>
                <w:ins w:id="49" w:author="Glenn Tamkin" w:date="2015-03-21T10:54:00Z"/>
                <w:rFonts w:ascii="Times New Roman" w:hAnsi="Times New Roman" w:cs="Times New Roman"/>
                <w:sz w:val="22"/>
                <w:szCs w:val="22"/>
              </w:rPr>
            </w:pPr>
            <w:ins w:id="50" w:author="Glenn Tamkin" w:date="2015-03-21T10:55:00Z">
              <w:r>
                <w:rPr>
                  <w:rFonts w:ascii="Times New Roman" w:hAnsi="Times New Roman" w:cs="Times New Roman"/>
                  <w:sz w:val="22"/>
                  <w:szCs w:val="22"/>
                </w:rPr>
                <w:t>?</w:t>
              </w:r>
            </w:ins>
          </w:p>
        </w:tc>
        <w:tc>
          <w:tcPr>
            <w:tcW w:w="693" w:type="dxa"/>
            <w:shd w:val="clear" w:color="auto" w:fill="auto"/>
            <w:tcMar>
              <w:left w:w="108" w:type="dxa"/>
            </w:tcMar>
          </w:tcPr>
          <w:p w14:paraId="36F60462" w14:textId="1B2000A5" w:rsidR="00D13E72" w:rsidRDefault="00D13E72">
            <w:pPr>
              <w:pStyle w:val="LO-normal"/>
              <w:rPr>
                <w:ins w:id="51" w:author="Glenn Tamkin" w:date="2015-03-21T10:54:00Z"/>
                <w:rFonts w:ascii="Times New Roman" w:hAnsi="Times New Roman" w:cs="Times New Roman"/>
                <w:sz w:val="22"/>
                <w:szCs w:val="22"/>
              </w:rPr>
            </w:pPr>
            <w:ins w:id="52" w:author="Glenn Tamkin" w:date="2015-03-21T10:55:00Z">
              <w:r>
                <w:rPr>
                  <w:rFonts w:ascii="Times New Roman" w:hAnsi="Times New Roman" w:cs="Times New Roman"/>
                  <w:sz w:val="22"/>
                  <w:szCs w:val="22"/>
                </w:rPr>
                <w:t>?</w:t>
              </w:r>
            </w:ins>
          </w:p>
        </w:tc>
      </w:tr>
      <w:tr w:rsidR="00D13E72" w14:paraId="0C84DDFF" w14:textId="77777777" w:rsidTr="00B35382">
        <w:trPr>
          <w:jc w:val="center"/>
          <w:ins w:id="53" w:author="Glenn Tamkin" w:date="2015-03-21T10:54:00Z"/>
        </w:trPr>
        <w:tc>
          <w:tcPr>
            <w:tcW w:w="2074" w:type="dxa"/>
            <w:shd w:val="clear" w:color="auto" w:fill="auto"/>
            <w:tcMar>
              <w:left w:w="108" w:type="dxa"/>
            </w:tcMar>
          </w:tcPr>
          <w:p w14:paraId="2A07CBA8" w14:textId="33047A10" w:rsidR="00D13E72" w:rsidRDefault="00D13E72">
            <w:pPr>
              <w:pStyle w:val="LO-normal"/>
              <w:rPr>
                <w:ins w:id="54" w:author="Glenn Tamkin" w:date="2015-03-21T10:54:00Z"/>
                <w:rFonts w:ascii="Times New Roman" w:hAnsi="Times New Roman" w:cs="Times New Roman"/>
                <w:sz w:val="22"/>
                <w:szCs w:val="22"/>
              </w:rPr>
            </w:pPr>
            <w:ins w:id="55" w:author="Glenn Tamkin" w:date="2015-03-21T10:55:00Z">
              <w:r>
                <w:rPr>
                  <w:rFonts w:ascii="Times New Roman" w:hAnsi="Times New Roman" w:cs="Times New Roman"/>
                  <w:sz w:val="22"/>
                  <w:szCs w:val="22"/>
                </w:rPr>
                <w:t>Domain.level.end</w:t>
              </w:r>
            </w:ins>
          </w:p>
        </w:tc>
        <w:tc>
          <w:tcPr>
            <w:tcW w:w="1157" w:type="dxa"/>
            <w:shd w:val="clear" w:color="auto" w:fill="auto"/>
            <w:tcMar>
              <w:left w:w="108" w:type="dxa"/>
            </w:tcMar>
          </w:tcPr>
          <w:p w14:paraId="081CA49B" w14:textId="37F3A22B" w:rsidR="00D13E72" w:rsidRDefault="00D13E72">
            <w:pPr>
              <w:pStyle w:val="LO-normal"/>
              <w:rPr>
                <w:ins w:id="56" w:author="Glenn Tamkin" w:date="2015-03-21T10:54:00Z"/>
                <w:rFonts w:ascii="Times New Roman" w:hAnsi="Times New Roman" w:cs="Times New Roman"/>
                <w:sz w:val="22"/>
                <w:szCs w:val="22"/>
              </w:rPr>
            </w:pPr>
            <w:ins w:id="57" w:author="Glenn Tamkin" w:date="2015-03-21T10:55:00Z">
              <w:r>
                <w:rPr>
                  <w:rFonts w:ascii="Times New Roman" w:hAnsi="Times New Roman" w:cs="Times New Roman"/>
                  <w:sz w:val="22"/>
                  <w:szCs w:val="22"/>
                </w:rPr>
                <w:t>?</w:t>
              </w:r>
            </w:ins>
          </w:p>
        </w:tc>
        <w:tc>
          <w:tcPr>
            <w:tcW w:w="2275" w:type="dxa"/>
            <w:shd w:val="clear" w:color="auto" w:fill="auto"/>
            <w:tcMar>
              <w:left w:w="108" w:type="dxa"/>
            </w:tcMar>
          </w:tcPr>
          <w:p w14:paraId="4DE3871B" w14:textId="18A119C6" w:rsidR="00D13E72" w:rsidRDefault="00D13E72">
            <w:pPr>
              <w:pStyle w:val="LO-normal"/>
              <w:rPr>
                <w:ins w:id="58" w:author="Glenn Tamkin" w:date="2015-03-21T10:54:00Z"/>
                <w:rFonts w:ascii="Times New Roman" w:hAnsi="Times New Roman" w:cs="Times New Roman"/>
                <w:sz w:val="22"/>
                <w:szCs w:val="22"/>
              </w:rPr>
            </w:pPr>
            <w:ins w:id="59" w:author="Glenn Tamkin" w:date="2015-03-21T10:55:00Z">
              <w:r>
                <w:rPr>
                  <w:rFonts w:ascii="Times New Roman" w:hAnsi="Times New Roman" w:cs="Times New Roman"/>
                  <w:sz w:val="22"/>
                  <w:szCs w:val="22"/>
                </w:rPr>
                <w:t>?</w:t>
              </w:r>
            </w:ins>
          </w:p>
        </w:tc>
        <w:tc>
          <w:tcPr>
            <w:tcW w:w="4449" w:type="dxa"/>
            <w:shd w:val="clear" w:color="auto" w:fill="auto"/>
            <w:tcMar>
              <w:left w:w="108" w:type="dxa"/>
            </w:tcMar>
          </w:tcPr>
          <w:p w14:paraId="2CC2E483" w14:textId="776685B6" w:rsidR="00D13E72" w:rsidRDefault="00D13E72">
            <w:pPr>
              <w:pStyle w:val="LO-normal"/>
              <w:rPr>
                <w:ins w:id="60" w:author="Glenn Tamkin" w:date="2015-03-21T10:54:00Z"/>
                <w:rFonts w:ascii="Times New Roman" w:hAnsi="Times New Roman" w:cs="Times New Roman"/>
                <w:sz w:val="22"/>
                <w:szCs w:val="22"/>
              </w:rPr>
            </w:pPr>
            <w:ins w:id="61" w:author="Glenn Tamkin" w:date="2015-03-21T10:55:00Z">
              <w:r>
                <w:rPr>
                  <w:rFonts w:ascii="Times New Roman" w:hAnsi="Times New Roman" w:cs="Times New Roman"/>
                  <w:sz w:val="22"/>
                  <w:szCs w:val="22"/>
                </w:rPr>
                <w:t>?</w:t>
              </w:r>
            </w:ins>
          </w:p>
        </w:tc>
        <w:tc>
          <w:tcPr>
            <w:tcW w:w="748" w:type="dxa"/>
            <w:shd w:val="clear" w:color="auto" w:fill="auto"/>
            <w:tcMar>
              <w:left w:w="108" w:type="dxa"/>
            </w:tcMar>
          </w:tcPr>
          <w:p w14:paraId="4BC536ED" w14:textId="33248D94" w:rsidR="00D13E72" w:rsidRDefault="00D13E72">
            <w:pPr>
              <w:pStyle w:val="LO-normal"/>
              <w:rPr>
                <w:ins w:id="62" w:author="Glenn Tamkin" w:date="2015-03-21T10:54:00Z"/>
                <w:rFonts w:ascii="Times New Roman" w:hAnsi="Times New Roman" w:cs="Times New Roman"/>
                <w:sz w:val="22"/>
                <w:szCs w:val="22"/>
              </w:rPr>
            </w:pPr>
            <w:ins w:id="63" w:author="Glenn Tamkin" w:date="2015-03-21T10:55:00Z">
              <w:r>
                <w:rPr>
                  <w:rFonts w:ascii="Times New Roman" w:hAnsi="Times New Roman" w:cs="Times New Roman"/>
                  <w:sz w:val="22"/>
                  <w:szCs w:val="22"/>
                </w:rPr>
                <w:t>?</w:t>
              </w:r>
            </w:ins>
          </w:p>
        </w:tc>
        <w:tc>
          <w:tcPr>
            <w:tcW w:w="693" w:type="dxa"/>
            <w:shd w:val="clear" w:color="auto" w:fill="auto"/>
            <w:tcMar>
              <w:left w:w="108" w:type="dxa"/>
            </w:tcMar>
          </w:tcPr>
          <w:p w14:paraId="67D90AEC" w14:textId="1C58475A" w:rsidR="00D13E72" w:rsidRDefault="00D13E72">
            <w:pPr>
              <w:pStyle w:val="LO-normal"/>
              <w:rPr>
                <w:ins w:id="64" w:author="Glenn Tamkin" w:date="2015-03-21T10:54:00Z"/>
                <w:rFonts w:ascii="Times New Roman" w:hAnsi="Times New Roman" w:cs="Times New Roman"/>
                <w:sz w:val="22"/>
                <w:szCs w:val="22"/>
              </w:rPr>
            </w:pPr>
            <w:ins w:id="65" w:author="Glenn Tamkin" w:date="2015-03-21T10:55:00Z">
              <w:r>
                <w:rPr>
                  <w:rFonts w:ascii="Times New Roman" w:hAnsi="Times New Roman" w:cs="Times New Roman"/>
                  <w:sz w:val="22"/>
                  <w:szCs w:val="22"/>
                </w:rPr>
                <w:t>?</w:t>
              </w:r>
            </w:ins>
          </w:p>
        </w:tc>
      </w:tr>
      <w:tr w:rsidR="00D13E72" w14:paraId="0804440E" w14:textId="77777777" w:rsidTr="00B35382">
        <w:trPr>
          <w:jc w:val="center"/>
          <w:ins w:id="66" w:author="Glenn Tamkin" w:date="2015-03-21T10:54:00Z"/>
        </w:trPr>
        <w:tc>
          <w:tcPr>
            <w:tcW w:w="2074" w:type="dxa"/>
            <w:shd w:val="clear" w:color="auto" w:fill="auto"/>
            <w:tcMar>
              <w:left w:w="108" w:type="dxa"/>
            </w:tcMar>
          </w:tcPr>
          <w:p w14:paraId="22EEA08A" w14:textId="09C9AAA6" w:rsidR="00D13E72" w:rsidRDefault="00D13E72">
            <w:pPr>
              <w:pStyle w:val="LO-normal"/>
              <w:rPr>
                <w:ins w:id="67" w:author="Glenn Tamkin" w:date="2015-03-21T10:54:00Z"/>
                <w:rFonts w:ascii="Times New Roman" w:hAnsi="Times New Roman" w:cs="Times New Roman"/>
                <w:sz w:val="22"/>
                <w:szCs w:val="22"/>
              </w:rPr>
            </w:pPr>
            <w:ins w:id="68" w:author="Glenn Tamkin" w:date="2015-03-21T10:55:00Z">
              <w:r>
                <w:rPr>
                  <w:rFonts w:ascii="Times New Roman" w:hAnsi="Times New Roman" w:cs="Times New Roman"/>
                  <w:sz w:val="22"/>
                  <w:szCs w:val="22"/>
                </w:rPr>
                <w:t>Domain.</w:t>
              </w:r>
            </w:ins>
            <w:ins w:id="69" w:author="Glenn Tamkin" w:date="2015-03-21T10:56:00Z">
              <w:r>
                <w:rPr>
                  <w:rFonts w:ascii="Times New Roman" w:hAnsi="Times New Roman" w:cs="Times New Roman"/>
                  <w:sz w:val="22"/>
                  <w:szCs w:val="22"/>
                </w:rPr>
                <w:t>level.</w:t>
              </w:r>
            </w:ins>
            <w:ins w:id="70" w:author="Glenn Tamkin" w:date="2015-03-21T10:55:00Z">
              <w:r>
                <w:rPr>
                  <w:rFonts w:ascii="Times New Roman" w:hAnsi="Times New Roman" w:cs="Times New Roman"/>
                  <w:sz w:val="22"/>
                  <w:szCs w:val="22"/>
                </w:rPr>
                <w:t>system</w:t>
              </w:r>
            </w:ins>
          </w:p>
        </w:tc>
        <w:tc>
          <w:tcPr>
            <w:tcW w:w="1157" w:type="dxa"/>
            <w:shd w:val="clear" w:color="auto" w:fill="auto"/>
            <w:tcMar>
              <w:left w:w="108" w:type="dxa"/>
            </w:tcMar>
          </w:tcPr>
          <w:p w14:paraId="3791A5F3" w14:textId="3E37EFBC" w:rsidR="00D13E72" w:rsidRDefault="00D13E72">
            <w:pPr>
              <w:pStyle w:val="LO-normal"/>
              <w:rPr>
                <w:ins w:id="71" w:author="Glenn Tamkin" w:date="2015-03-21T10:54:00Z"/>
                <w:rFonts w:ascii="Times New Roman" w:hAnsi="Times New Roman" w:cs="Times New Roman"/>
                <w:sz w:val="22"/>
                <w:szCs w:val="22"/>
              </w:rPr>
            </w:pPr>
            <w:ins w:id="72" w:author="Glenn Tamkin" w:date="2015-03-21T10:55:00Z">
              <w:r>
                <w:rPr>
                  <w:rFonts w:ascii="Times New Roman" w:hAnsi="Times New Roman" w:cs="Times New Roman"/>
                  <w:sz w:val="22"/>
                  <w:szCs w:val="22"/>
                </w:rPr>
                <w:t>?</w:t>
              </w:r>
            </w:ins>
          </w:p>
        </w:tc>
        <w:tc>
          <w:tcPr>
            <w:tcW w:w="2275" w:type="dxa"/>
            <w:shd w:val="clear" w:color="auto" w:fill="auto"/>
            <w:tcMar>
              <w:left w:w="108" w:type="dxa"/>
            </w:tcMar>
          </w:tcPr>
          <w:p w14:paraId="6998309E" w14:textId="02F4C8E2" w:rsidR="00D13E72" w:rsidRDefault="00D13E72">
            <w:pPr>
              <w:pStyle w:val="LO-normal"/>
              <w:rPr>
                <w:ins w:id="73" w:author="Glenn Tamkin" w:date="2015-03-21T10:54:00Z"/>
                <w:rFonts w:ascii="Times New Roman" w:hAnsi="Times New Roman" w:cs="Times New Roman"/>
                <w:sz w:val="22"/>
                <w:szCs w:val="22"/>
              </w:rPr>
            </w:pPr>
            <w:ins w:id="74" w:author="Glenn Tamkin" w:date="2015-03-21T10:55:00Z">
              <w:r>
                <w:rPr>
                  <w:rFonts w:ascii="Times New Roman" w:hAnsi="Times New Roman" w:cs="Times New Roman"/>
                  <w:sz w:val="22"/>
                  <w:szCs w:val="22"/>
                </w:rPr>
                <w:t>?</w:t>
              </w:r>
            </w:ins>
          </w:p>
        </w:tc>
        <w:tc>
          <w:tcPr>
            <w:tcW w:w="4449" w:type="dxa"/>
            <w:shd w:val="clear" w:color="auto" w:fill="auto"/>
            <w:tcMar>
              <w:left w:w="108" w:type="dxa"/>
            </w:tcMar>
          </w:tcPr>
          <w:p w14:paraId="0E8E1955" w14:textId="03CB3875" w:rsidR="00D13E72" w:rsidRDefault="00D13E72">
            <w:pPr>
              <w:pStyle w:val="LO-normal"/>
              <w:rPr>
                <w:ins w:id="75" w:author="Glenn Tamkin" w:date="2015-03-21T10:54:00Z"/>
                <w:rFonts w:ascii="Times New Roman" w:hAnsi="Times New Roman" w:cs="Times New Roman"/>
                <w:sz w:val="22"/>
                <w:szCs w:val="22"/>
              </w:rPr>
            </w:pPr>
            <w:ins w:id="76" w:author="Glenn Tamkin" w:date="2015-03-21T10:55:00Z">
              <w:r>
                <w:rPr>
                  <w:rFonts w:ascii="Times New Roman" w:hAnsi="Times New Roman" w:cs="Times New Roman"/>
                  <w:sz w:val="22"/>
                  <w:szCs w:val="22"/>
                </w:rPr>
                <w:t>?</w:t>
              </w:r>
            </w:ins>
          </w:p>
        </w:tc>
        <w:tc>
          <w:tcPr>
            <w:tcW w:w="748" w:type="dxa"/>
            <w:shd w:val="clear" w:color="auto" w:fill="auto"/>
            <w:tcMar>
              <w:left w:w="108" w:type="dxa"/>
            </w:tcMar>
          </w:tcPr>
          <w:p w14:paraId="7C6E95FC" w14:textId="26419662" w:rsidR="00D13E72" w:rsidRDefault="00D13E72">
            <w:pPr>
              <w:pStyle w:val="LO-normal"/>
              <w:rPr>
                <w:ins w:id="77" w:author="Glenn Tamkin" w:date="2015-03-21T10:54:00Z"/>
                <w:rFonts w:ascii="Times New Roman" w:hAnsi="Times New Roman" w:cs="Times New Roman"/>
                <w:sz w:val="22"/>
                <w:szCs w:val="22"/>
              </w:rPr>
            </w:pPr>
            <w:ins w:id="78" w:author="Glenn Tamkin" w:date="2015-03-21T10:55:00Z">
              <w:r>
                <w:rPr>
                  <w:rFonts w:ascii="Times New Roman" w:hAnsi="Times New Roman" w:cs="Times New Roman"/>
                  <w:sz w:val="22"/>
                  <w:szCs w:val="22"/>
                </w:rPr>
                <w:t>?</w:t>
              </w:r>
            </w:ins>
          </w:p>
        </w:tc>
        <w:tc>
          <w:tcPr>
            <w:tcW w:w="693" w:type="dxa"/>
            <w:shd w:val="clear" w:color="auto" w:fill="auto"/>
            <w:tcMar>
              <w:left w:w="108" w:type="dxa"/>
            </w:tcMar>
          </w:tcPr>
          <w:p w14:paraId="397CE905" w14:textId="3D32E8B6" w:rsidR="00D13E72" w:rsidRDefault="00D13E72">
            <w:pPr>
              <w:pStyle w:val="LO-normal"/>
              <w:rPr>
                <w:ins w:id="79" w:author="Glenn Tamkin" w:date="2015-03-21T10:54:00Z"/>
                <w:rFonts w:ascii="Times New Roman" w:hAnsi="Times New Roman" w:cs="Times New Roman"/>
                <w:sz w:val="22"/>
                <w:szCs w:val="22"/>
              </w:rPr>
            </w:pPr>
            <w:ins w:id="80" w:author="Glenn Tamkin" w:date="2015-03-21T10:55:00Z">
              <w:r>
                <w:rPr>
                  <w:rFonts w:ascii="Times New Roman" w:hAnsi="Times New Roman" w:cs="Times New Roman"/>
                  <w:sz w:val="22"/>
                  <w:szCs w:val="22"/>
                </w:rPr>
                <w:t>?</w:t>
              </w:r>
            </w:ins>
          </w:p>
        </w:tc>
      </w:tr>
      <w:tr w:rsidR="00D13E72" w14:paraId="58636F43" w14:textId="77777777" w:rsidTr="00B35382">
        <w:trPr>
          <w:jc w:val="center"/>
          <w:ins w:id="81" w:author="Glenn Tamkin" w:date="2015-03-21T10:55:00Z"/>
        </w:trPr>
        <w:tc>
          <w:tcPr>
            <w:tcW w:w="2074" w:type="dxa"/>
            <w:shd w:val="clear" w:color="auto" w:fill="auto"/>
            <w:tcMar>
              <w:left w:w="108" w:type="dxa"/>
            </w:tcMar>
          </w:tcPr>
          <w:p w14:paraId="62E2F36F" w14:textId="728A3630" w:rsidR="00D13E72" w:rsidRDefault="00D13E72" w:rsidP="00D13E72">
            <w:pPr>
              <w:pStyle w:val="LO-normal"/>
              <w:rPr>
                <w:ins w:id="82" w:author="Glenn Tamkin" w:date="2015-03-21T10:55:00Z"/>
                <w:rFonts w:ascii="Times New Roman" w:hAnsi="Times New Roman" w:cs="Times New Roman"/>
                <w:sz w:val="22"/>
                <w:szCs w:val="22"/>
              </w:rPr>
            </w:pPr>
            <w:ins w:id="83" w:author="Glenn Tamkin" w:date="2015-03-21T10:56:00Z">
              <w:r>
                <w:rPr>
                  <w:rFonts w:ascii="Times New Roman" w:hAnsi="Times New Roman" w:cs="Times New Roman"/>
                  <w:sz w:val="22"/>
                  <w:szCs w:val="22"/>
                </w:rPr>
                <w:t>Domain.time</w:t>
              </w:r>
            </w:ins>
          </w:p>
        </w:tc>
        <w:tc>
          <w:tcPr>
            <w:tcW w:w="1157" w:type="dxa"/>
            <w:shd w:val="clear" w:color="auto" w:fill="auto"/>
            <w:tcMar>
              <w:left w:w="108" w:type="dxa"/>
            </w:tcMar>
          </w:tcPr>
          <w:p w14:paraId="37A1C2DD" w14:textId="336FCB91" w:rsidR="00D13E72" w:rsidRDefault="00D13E72">
            <w:pPr>
              <w:pStyle w:val="LO-normal"/>
              <w:rPr>
                <w:ins w:id="84" w:author="Glenn Tamkin" w:date="2015-03-21T10:55:00Z"/>
                <w:rFonts w:ascii="Times New Roman" w:hAnsi="Times New Roman" w:cs="Times New Roman"/>
                <w:sz w:val="22"/>
                <w:szCs w:val="22"/>
              </w:rPr>
            </w:pPr>
            <w:ins w:id="85" w:author="Glenn Tamkin" w:date="2015-03-21T10:56:00Z">
              <w:r>
                <w:rPr>
                  <w:rFonts w:ascii="Times New Roman" w:hAnsi="Times New Roman" w:cs="Times New Roman"/>
                  <w:sz w:val="22"/>
                  <w:szCs w:val="22"/>
                </w:rPr>
                <w:t>?</w:t>
              </w:r>
            </w:ins>
          </w:p>
        </w:tc>
        <w:tc>
          <w:tcPr>
            <w:tcW w:w="2275" w:type="dxa"/>
            <w:shd w:val="clear" w:color="auto" w:fill="auto"/>
            <w:tcMar>
              <w:left w:w="108" w:type="dxa"/>
            </w:tcMar>
          </w:tcPr>
          <w:p w14:paraId="53BD7472" w14:textId="62E15B15" w:rsidR="00D13E72" w:rsidRDefault="00D13E72">
            <w:pPr>
              <w:pStyle w:val="LO-normal"/>
              <w:rPr>
                <w:ins w:id="86" w:author="Glenn Tamkin" w:date="2015-03-21T10:55:00Z"/>
                <w:rFonts w:ascii="Times New Roman" w:hAnsi="Times New Roman" w:cs="Times New Roman"/>
                <w:sz w:val="22"/>
                <w:szCs w:val="22"/>
              </w:rPr>
            </w:pPr>
            <w:ins w:id="87" w:author="Glenn Tamkin" w:date="2015-03-21T10:56:00Z">
              <w:r>
                <w:rPr>
                  <w:rFonts w:ascii="Times New Roman" w:hAnsi="Times New Roman" w:cs="Times New Roman"/>
                  <w:sz w:val="22"/>
                  <w:szCs w:val="22"/>
                </w:rPr>
                <w:t>?</w:t>
              </w:r>
            </w:ins>
          </w:p>
        </w:tc>
        <w:tc>
          <w:tcPr>
            <w:tcW w:w="4449" w:type="dxa"/>
            <w:shd w:val="clear" w:color="auto" w:fill="auto"/>
            <w:tcMar>
              <w:left w:w="108" w:type="dxa"/>
            </w:tcMar>
          </w:tcPr>
          <w:p w14:paraId="2629234A" w14:textId="7A70138F" w:rsidR="00D13E72" w:rsidRDefault="00D13E72">
            <w:pPr>
              <w:pStyle w:val="LO-normal"/>
              <w:rPr>
                <w:ins w:id="88" w:author="Glenn Tamkin" w:date="2015-03-21T10:55:00Z"/>
                <w:rFonts w:ascii="Times New Roman" w:hAnsi="Times New Roman" w:cs="Times New Roman"/>
                <w:sz w:val="22"/>
                <w:szCs w:val="22"/>
              </w:rPr>
            </w:pPr>
            <w:ins w:id="89" w:author="Glenn Tamkin" w:date="2015-03-21T10:56:00Z">
              <w:r>
                <w:rPr>
                  <w:rFonts w:ascii="Times New Roman" w:hAnsi="Times New Roman" w:cs="Times New Roman"/>
                  <w:sz w:val="22"/>
                  <w:szCs w:val="22"/>
                </w:rPr>
                <w:t>?</w:t>
              </w:r>
            </w:ins>
          </w:p>
        </w:tc>
        <w:tc>
          <w:tcPr>
            <w:tcW w:w="748" w:type="dxa"/>
            <w:shd w:val="clear" w:color="auto" w:fill="auto"/>
            <w:tcMar>
              <w:left w:w="108" w:type="dxa"/>
            </w:tcMar>
          </w:tcPr>
          <w:p w14:paraId="133B9A9D" w14:textId="38AB5A79" w:rsidR="00D13E72" w:rsidRDefault="00D13E72">
            <w:pPr>
              <w:pStyle w:val="LO-normal"/>
              <w:rPr>
                <w:ins w:id="90" w:author="Glenn Tamkin" w:date="2015-03-21T10:55:00Z"/>
                <w:rFonts w:ascii="Times New Roman" w:hAnsi="Times New Roman" w:cs="Times New Roman"/>
                <w:sz w:val="22"/>
                <w:szCs w:val="22"/>
              </w:rPr>
            </w:pPr>
            <w:ins w:id="91" w:author="Glenn Tamkin" w:date="2015-03-21T10:56:00Z">
              <w:r>
                <w:rPr>
                  <w:rFonts w:ascii="Times New Roman" w:hAnsi="Times New Roman" w:cs="Times New Roman"/>
                  <w:sz w:val="22"/>
                  <w:szCs w:val="22"/>
                </w:rPr>
                <w:t>?</w:t>
              </w:r>
            </w:ins>
          </w:p>
        </w:tc>
        <w:tc>
          <w:tcPr>
            <w:tcW w:w="693" w:type="dxa"/>
            <w:shd w:val="clear" w:color="auto" w:fill="auto"/>
            <w:tcMar>
              <w:left w:w="108" w:type="dxa"/>
            </w:tcMar>
          </w:tcPr>
          <w:p w14:paraId="70A72C82" w14:textId="20BAA1CF" w:rsidR="00D13E72" w:rsidRDefault="00D13E72">
            <w:pPr>
              <w:pStyle w:val="LO-normal"/>
              <w:rPr>
                <w:ins w:id="92" w:author="Glenn Tamkin" w:date="2015-03-21T10:55:00Z"/>
                <w:rFonts w:ascii="Times New Roman" w:hAnsi="Times New Roman" w:cs="Times New Roman"/>
                <w:sz w:val="22"/>
                <w:szCs w:val="22"/>
              </w:rPr>
            </w:pPr>
            <w:ins w:id="93" w:author="Glenn Tamkin" w:date="2015-03-21T10:56:00Z">
              <w:r>
                <w:rPr>
                  <w:rFonts w:ascii="Times New Roman" w:hAnsi="Times New Roman" w:cs="Times New Roman"/>
                  <w:sz w:val="22"/>
                  <w:szCs w:val="22"/>
                </w:rPr>
                <w:t>?</w:t>
              </w:r>
            </w:ins>
          </w:p>
        </w:tc>
      </w:tr>
      <w:tr w:rsidR="00D13E72" w14:paraId="6EA5B891" w14:textId="77777777" w:rsidTr="00B35382">
        <w:trPr>
          <w:jc w:val="center"/>
          <w:ins w:id="94" w:author="Glenn Tamkin" w:date="2015-03-21T10:55:00Z"/>
        </w:trPr>
        <w:tc>
          <w:tcPr>
            <w:tcW w:w="2074" w:type="dxa"/>
            <w:shd w:val="clear" w:color="auto" w:fill="auto"/>
            <w:tcMar>
              <w:left w:w="108" w:type="dxa"/>
            </w:tcMar>
          </w:tcPr>
          <w:p w14:paraId="2501C501" w14:textId="0D3217AC" w:rsidR="00D13E72" w:rsidRDefault="00D13E72" w:rsidP="00D13E72">
            <w:pPr>
              <w:pStyle w:val="LO-normal"/>
              <w:rPr>
                <w:ins w:id="95" w:author="Glenn Tamkin" w:date="2015-03-21T10:55:00Z"/>
                <w:rFonts w:ascii="Times New Roman" w:hAnsi="Times New Roman" w:cs="Times New Roman"/>
                <w:sz w:val="22"/>
                <w:szCs w:val="22"/>
              </w:rPr>
            </w:pPr>
            <w:ins w:id="96" w:author="Glenn Tamkin" w:date="2015-03-21T10:56:00Z">
              <w:r>
                <w:rPr>
                  <w:rFonts w:ascii="Times New Roman" w:hAnsi="Times New Roman" w:cs="Times New Roman"/>
                  <w:sz w:val="22"/>
                  <w:szCs w:val="22"/>
                </w:rPr>
                <w:t>Domain.time.</w:t>
              </w:r>
              <w:r w:rsidR="00B35382">
                <w:rPr>
                  <w:rFonts w:ascii="Times New Roman" w:hAnsi="Times New Roman" w:cs="Times New Roman"/>
                  <w:sz w:val="22"/>
                  <w:szCs w:val="22"/>
                </w:rPr>
                <w:t>start</w:t>
              </w:r>
            </w:ins>
          </w:p>
        </w:tc>
        <w:tc>
          <w:tcPr>
            <w:tcW w:w="1157" w:type="dxa"/>
            <w:shd w:val="clear" w:color="auto" w:fill="auto"/>
            <w:tcMar>
              <w:left w:w="108" w:type="dxa"/>
            </w:tcMar>
          </w:tcPr>
          <w:p w14:paraId="4FEF800B" w14:textId="7947A873" w:rsidR="00D13E72" w:rsidRDefault="00D13E72">
            <w:pPr>
              <w:pStyle w:val="LO-normal"/>
              <w:rPr>
                <w:ins w:id="97" w:author="Glenn Tamkin" w:date="2015-03-21T10:55:00Z"/>
                <w:rFonts w:ascii="Times New Roman" w:hAnsi="Times New Roman" w:cs="Times New Roman"/>
                <w:sz w:val="22"/>
                <w:szCs w:val="22"/>
              </w:rPr>
            </w:pPr>
            <w:ins w:id="98" w:author="Glenn Tamkin" w:date="2015-03-21T10:56:00Z">
              <w:r>
                <w:rPr>
                  <w:rFonts w:ascii="Times New Roman" w:hAnsi="Times New Roman" w:cs="Times New Roman"/>
                  <w:sz w:val="22"/>
                  <w:szCs w:val="22"/>
                </w:rPr>
                <w:t>?</w:t>
              </w:r>
            </w:ins>
          </w:p>
        </w:tc>
        <w:tc>
          <w:tcPr>
            <w:tcW w:w="2275" w:type="dxa"/>
            <w:shd w:val="clear" w:color="auto" w:fill="auto"/>
            <w:tcMar>
              <w:left w:w="108" w:type="dxa"/>
            </w:tcMar>
          </w:tcPr>
          <w:p w14:paraId="3210072E" w14:textId="4D164F85" w:rsidR="00D13E72" w:rsidRDefault="00D13E72">
            <w:pPr>
              <w:pStyle w:val="LO-normal"/>
              <w:rPr>
                <w:ins w:id="99" w:author="Glenn Tamkin" w:date="2015-03-21T10:55:00Z"/>
                <w:rFonts w:ascii="Times New Roman" w:hAnsi="Times New Roman" w:cs="Times New Roman"/>
                <w:sz w:val="22"/>
                <w:szCs w:val="22"/>
              </w:rPr>
            </w:pPr>
            <w:ins w:id="100" w:author="Glenn Tamkin" w:date="2015-03-21T10:56:00Z">
              <w:r>
                <w:rPr>
                  <w:rFonts w:ascii="Times New Roman" w:hAnsi="Times New Roman" w:cs="Times New Roman"/>
                  <w:sz w:val="22"/>
                  <w:szCs w:val="22"/>
                </w:rPr>
                <w:t>?</w:t>
              </w:r>
            </w:ins>
          </w:p>
        </w:tc>
        <w:tc>
          <w:tcPr>
            <w:tcW w:w="4449" w:type="dxa"/>
            <w:shd w:val="clear" w:color="auto" w:fill="auto"/>
            <w:tcMar>
              <w:left w:w="108" w:type="dxa"/>
            </w:tcMar>
          </w:tcPr>
          <w:p w14:paraId="2BF039BE" w14:textId="6BF57203" w:rsidR="00D13E72" w:rsidRDefault="00D13E72">
            <w:pPr>
              <w:pStyle w:val="LO-normal"/>
              <w:rPr>
                <w:ins w:id="101" w:author="Glenn Tamkin" w:date="2015-03-21T10:55:00Z"/>
                <w:rFonts w:ascii="Times New Roman" w:hAnsi="Times New Roman" w:cs="Times New Roman"/>
                <w:sz w:val="22"/>
                <w:szCs w:val="22"/>
              </w:rPr>
            </w:pPr>
            <w:ins w:id="102" w:author="Glenn Tamkin" w:date="2015-03-21T10:56:00Z">
              <w:r>
                <w:rPr>
                  <w:rFonts w:ascii="Times New Roman" w:hAnsi="Times New Roman" w:cs="Times New Roman"/>
                  <w:sz w:val="22"/>
                  <w:szCs w:val="22"/>
                </w:rPr>
                <w:t>?</w:t>
              </w:r>
            </w:ins>
          </w:p>
        </w:tc>
        <w:tc>
          <w:tcPr>
            <w:tcW w:w="748" w:type="dxa"/>
            <w:shd w:val="clear" w:color="auto" w:fill="auto"/>
            <w:tcMar>
              <w:left w:w="108" w:type="dxa"/>
            </w:tcMar>
          </w:tcPr>
          <w:p w14:paraId="39E3F32F" w14:textId="4223CEFB" w:rsidR="00D13E72" w:rsidRDefault="00D13E72">
            <w:pPr>
              <w:pStyle w:val="LO-normal"/>
              <w:rPr>
                <w:ins w:id="103" w:author="Glenn Tamkin" w:date="2015-03-21T10:55:00Z"/>
                <w:rFonts w:ascii="Times New Roman" w:hAnsi="Times New Roman" w:cs="Times New Roman"/>
                <w:sz w:val="22"/>
                <w:szCs w:val="22"/>
              </w:rPr>
            </w:pPr>
            <w:ins w:id="104" w:author="Glenn Tamkin" w:date="2015-03-21T10:56:00Z">
              <w:r>
                <w:rPr>
                  <w:rFonts w:ascii="Times New Roman" w:hAnsi="Times New Roman" w:cs="Times New Roman"/>
                  <w:sz w:val="22"/>
                  <w:szCs w:val="22"/>
                </w:rPr>
                <w:t>?</w:t>
              </w:r>
            </w:ins>
          </w:p>
        </w:tc>
        <w:tc>
          <w:tcPr>
            <w:tcW w:w="693" w:type="dxa"/>
            <w:shd w:val="clear" w:color="auto" w:fill="auto"/>
            <w:tcMar>
              <w:left w:w="108" w:type="dxa"/>
            </w:tcMar>
          </w:tcPr>
          <w:p w14:paraId="78F51EA6" w14:textId="72C8509E" w:rsidR="00D13E72" w:rsidRDefault="00D13E72">
            <w:pPr>
              <w:pStyle w:val="LO-normal"/>
              <w:rPr>
                <w:ins w:id="105" w:author="Glenn Tamkin" w:date="2015-03-21T10:55:00Z"/>
                <w:rFonts w:ascii="Times New Roman" w:hAnsi="Times New Roman" w:cs="Times New Roman"/>
                <w:sz w:val="22"/>
                <w:szCs w:val="22"/>
              </w:rPr>
            </w:pPr>
            <w:ins w:id="106" w:author="Glenn Tamkin" w:date="2015-03-21T10:56:00Z">
              <w:r>
                <w:rPr>
                  <w:rFonts w:ascii="Times New Roman" w:hAnsi="Times New Roman" w:cs="Times New Roman"/>
                  <w:sz w:val="22"/>
                  <w:szCs w:val="22"/>
                </w:rPr>
                <w:t>?</w:t>
              </w:r>
            </w:ins>
          </w:p>
        </w:tc>
      </w:tr>
      <w:tr w:rsidR="00B35382" w14:paraId="777DF0FB" w14:textId="77777777" w:rsidTr="00B35382">
        <w:trPr>
          <w:jc w:val="center"/>
          <w:ins w:id="107" w:author="Glenn Tamkin" w:date="2015-03-21T10:57:00Z"/>
        </w:trPr>
        <w:tc>
          <w:tcPr>
            <w:tcW w:w="2074" w:type="dxa"/>
            <w:shd w:val="clear" w:color="auto" w:fill="auto"/>
            <w:tcMar>
              <w:left w:w="108" w:type="dxa"/>
            </w:tcMar>
          </w:tcPr>
          <w:p w14:paraId="4A6DCA46" w14:textId="75D46A82" w:rsidR="00B35382" w:rsidRDefault="00B35382" w:rsidP="00D13E72">
            <w:pPr>
              <w:pStyle w:val="LO-normal"/>
              <w:rPr>
                <w:ins w:id="108" w:author="Glenn Tamkin" w:date="2015-03-21T10:57:00Z"/>
                <w:rFonts w:ascii="Times New Roman" w:hAnsi="Times New Roman" w:cs="Times New Roman"/>
                <w:sz w:val="22"/>
                <w:szCs w:val="22"/>
              </w:rPr>
            </w:pPr>
            <w:ins w:id="109" w:author="Glenn Tamkin" w:date="2015-03-21T10:57:00Z">
              <w:r>
                <w:rPr>
                  <w:rFonts w:ascii="Times New Roman" w:hAnsi="Times New Roman" w:cs="Times New Roman"/>
                  <w:sz w:val="22"/>
                  <w:szCs w:val="22"/>
                </w:rPr>
                <w:t>Domain.time.end</w:t>
              </w:r>
            </w:ins>
          </w:p>
        </w:tc>
        <w:tc>
          <w:tcPr>
            <w:tcW w:w="1157" w:type="dxa"/>
            <w:shd w:val="clear" w:color="auto" w:fill="auto"/>
            <w:tcMar>
              <w:left w:w="108" w:type="dxa"/>
            </w:tcMar>
          </w:tcPr>
          <w:p w14:paraId="70F5C867" w14:textId="15A5795C" w:rsidR="00B35382" w:rsidRDefault="00B35382">
            <w:pPr>
              <w:pStyle w:val="LO-normal"/>
              <w:rPr>
                <w:ins w:id="110" w:author="Glenn Tamkin" w:date="2015-03-21T10:57:00Z"/>
                <w:rFonts w:ascii="Times New Roman" w:hAnsi="Times New Roman" w:cs="Times New Roman"/>
                <w:sz w:val="22"/>
                <w:szCs w:val="22"/>
              </w:rPr>
            </w:pPr>
            <w:ins w:id="111" w:author="Glenn Tamkin" w:date="2015-03-21T10:57:00Z">
              <w:r>
                <w:rPr>
                  <w:rFonts w:ascii="Times New Roman" w:hAnsi="Times New Roman" w:cs="Times New Roman"/>
                  <w:sz w:val="22"/>
                  <w:szCs w:val="22"/>
                </w:rPr>
                <w:t>?</w:t>
              </w:r>
            </w:ins>
          </w:p>
        </w:tc>
        <w:tc>
          <w:tcPr>
            <w:tcW w:w="2275" w:type="dxa"/>
            <w:shd w:val="clear" w:color="auto" w:fill="auto"/>
            <w:tcMar>
              <w:left w:w="108" w:type="dxa"/>
            </w:tcMar>
          </w:tcPr>
          <w:p w14:paraId="2016039E" w14:textId="082D8801" w:rsidR="00B35382" w:rsidRDefault="00B35382">
            <w:pPr>
              <w:pStyle w:val="LO-normal"/>
              <w:rPr>
                <w:ins w:id="112" w:author="Glenn Tamkin" w:date="2015-03-21T10:57:00Z"/>
                <w:rFonts w:ascii="Times New Roman" w:hAnsi="Times New Roman" w:cs="Times New Roman"/>
                <w:sz w:val="22"/>
                <w:szCs w:val="22"/>
              </w:rPr>
            </w:pPr>
            <w:ins w:id="113" w:author="Glenn Tamkin" w:date="2015-03-21T10:57:00Z">
              <w:r>
                <w:rPr>
                  <w:rFonts w:ascii="Times New Roman" w:hAnsi="Times New Roman" w:cs="Times New Roman"/>
                  <w:sz w:val="22"/>
                  <w:szCs w:val="22"/>
                </w:rPr>
                <w:t>?</w:t>
              </w:r>
            </w:ins>
          </w:p>
        </w:tc>
        <w:tc>
          <w:tcPr>
            <w:tcW w:w="4449" w:type="dxa"/>
            <w:shd w:val="clear" w:color="auto" w:fill="auto"/>
            <w:tcMar>
              <w:left w:w="108" w:type="dxa"/>
            </w:tcMar>
          </w:tcPr>
          <w:p w14:paraId="079582F8" w14:textId="55C75013" w:rsidR="00B35382" w:rsidRDefault="00B35382">
            <w:pPr>
              <w:pStyle w:val="LO-normal"/>
              <w:rPr>
                <w:ins w:id="114" w:author="Glenn Tamkin" w:date="2015-03-21T10:57:00Z"/>
                <w:rFonts w:ascii="Times New Roman" w:hAnsi="Times New Roman" w:cs="Times New Roman"/>
                <w:sz w:val="22"/>
                <w:szCs w:val="22"/>
              </w:rPr>
            </w:pPr>
            <w:ins w:id="115" w:author="Glenn Tamkin" w:date="2015-03-21T10:57:00Z">
              <w:r>
                <w:rPr>
                  <w:rFonts w:ascii="Times New Roman" w:hAnsi="Times New Roman" w:cs="Times New Roman"/>
                  <w:sz w:val="22"/>
                  <w:szCs w:val="22"/>
                </w:rPr>
                <w:t>?</w:t>
              </w:r>
            </w:ins>
          </w:p>
        </w:tc>
        <w:tc>
          <w:tcPr>
            <w:tcW w:w="748" w:type="dxa"/>
            <w:shd w:val="clear" w:color="auto" w:fill="auto"/>
            <w:tcMar>
              <w:left w:w="108" w:type="dxa"/>
            </w:tcMar>
          </w:tcPr>
          <w:p w14:paraId="0DCE0AE9" w14:textId="5A57CE34" w:rsidR="00B35382" w:rsidRDefault="00B35382">
            <w:pPr>
              <w:pStyle w:val="LO-normal"/>
              <w:rPr>
                <w:ins w:id="116" w:author="Glenn Tamkin" w:date="2015-03-21T10:57:00Z"/>
                <w:rFonts w:ascii="Times New Roman" w:hAnsi="Times New Roman" w:cs="Times New Roman"/>
                <w:sz w:val="22"/>
                <w:szCs w:val="22"/>
              </w:rPr>
            </w:pPr>
            <w:ins w:id="117" w:author="Glenn Tamkin" w:date="2015-03-21T10:57:00Z">
              <w:r>
                <w:rPr>
                  <w:rFonts w:ascii="Times New Roman" w:hAnsi="Times New Roman" w:cs="Times New Roman"/>
                  <w:sz w:val="22"/>
                  <w:szCs w:val="22"/>
                </w:rPr>
                <w:t>?</w:t>
              </w:r>
            </w:ins>
          </w:p>
        </w:tc>
        <w:tc>
          <w:tcPr>
            <w:tcW w:w="693" w:type="dxa"/>
            <w:shd w:val="clear" w:color="auto" w:fill="auto"/>
            <w:tcMar>
              <w:left w:w="108" w:type="dxa"/>
            </w:tcMar>
          </w:tcPr>
          <w:p w14:paraId="34854391" w14:textId="758E90E8" w:rsidR="00B35382" w:rsidRDefault="00B35382">
            <w:pPr>
              <w:pStyle w:val="LO-normal"/>
              <w:rPr>
                <w:ins w:id="118" w:author="Glenn Tamkin" w:date="2015-03-21T10:57:00Z"/>
                <w:rFonts w:ascii="Times New Roman" w:hAnsi="Times New Roman" w:cs="Times New Roman"/>
                <w:sz w:val="22"/>
                <w:szCs w:val="22"/>
              </w:rPr>
            </w:pPr>
            <w:ins w:id="119" w:author="Glenn Tamkin" w:date="2015-03-21T10:57:00Z">
              <w:r>
                <w:rPr>
                  <w:rFonts w:ascii="Times New Roman" w:hAnsi="Times New Roman" w:cs="Times New Roman"/>
                  <w:sz w:val="22"/>
                  <w:szCs w:val="22"/>
                </w:rPr>
                <w:t>?</w:t>
              </w:r>
            </w:ins>
          </w:p>
        </w:tc>
      </w:tr>
      <w:tr w:rsidR="00B35382" w14:paraId="1696942D" w14:textId="77777777" w:rsidTr="00B35382">
        <w:trPr>
          <w:jc w:val="center"/>
          <w:ins w:id="120" w:author="Glenn Tamkin" w:date="2015-03-21T10:57:00Z"/>
        </w:trPr>
        <w:tc>
          <w:tcPr>
            <w:tcW w:w="2074" w:type="dxa"/>
            <w:shd w:val="clear" w:color="auto" w:fill="auto"/>
            <w:tcMar>
              <w:left w:w="108" w:type="dxa"/>
            </w:tcMar>
          </w:tcPr>
          <w:p w14:paraId="18D0CD88" w14:textId="55C2E465" w:rsidR="00B35382" w:rsidRDefault="00B35382" w:rsidP="00D13E72">
            <w:pPr>
              <w:pStyle w:val="LO-normal"/>
              <w:rPr>
                <w:ins w:id="121" w:author="Glenn Tamkin" w:date="2015-03-21T10:57:00Z"/>
                <w:rFonts w:ascii="Times New Roman" w:hAnsi="Times New Roman" w:cs="Times New Roman"/>
                <w:sz w:val="22"/>
                <w:szCs w:val="22"/>
              </w:rPr>
            </w:pPr>
            <w:ins w:id="122" w:author="Glenn Tamkin" w:date="2015-03-21T10:57:00Z">
              <w:r>
                <w:rPr>
                  <w:rFonts w:ascii="Times New Roman" w:hAnsi="Times New Roman" w:cs="Times New Roman"/>
                  <w:sz w:val="22"/>
                  <w:szCs w:val="22"/>
                </w:rPr>
                <w:t>Domain.time.system</w:t>
              </w:r>
            </w:ins>
          </w:p>
        </w:tc>
        <w:tc>
          <w:tcPr>
            <w:tcW w:w="1157" w:type="dxa"/>
            <w:shd w:val="clear" w:color="auto" w:fill="auto"/>
            <w:tcMar>
              <w:left w:w="108" w:type="dxa"/>
            </w:tcMar>
          </w:tcPr>
          <w:p w14:paraId="1D6989D7" w14:textId="795A0352" w:rsidR="00B35382" w:rsidRDefault="00B35382">
            <w:pPr>
              <w:pStyle w:val="LO-normal"/>
              <w:rPr>
                <w:ins w:id="123" w:author="Glenn Tamkin" w:date="2015-03-21T10:57:00Z"/>
                <w:rFonts w:ascii="Times New Roman" w:hAnsi="Times New Roman" w:cs="Times New Roman"/>
                <w:sz w:val="22"/>
                <w:szCs w:val="22"/>
              </w:rPr>
            </w:pPr>
            <w:ins w:id="124" w:author="Glenn Tamkin" w:date="2015-03-21T10:57:00Z">
              <w:r>
                <w:rPr>
                  <w:rFonts w:ascii="Times New Roman" w:hAnsi="Times New Roman" w:cs="Times New Roman"/>
                  <w:sz w:val="22"/>
                  <w:szCs w:val="22"/>
                </w:rPr>
                <w:t>?</w:t>
              </w:r>
            </w:ins>
          </w:p>
        </w:tc>
        <w:tc>
          <w:tcPr>
            <w:tcW w:w="2275" w:type="dxa"/>
            <w:shd w:val="clear" w:color="auto" w:fill="auto"/>
            <w:tcMar>
              <w:left w:w="108" w:type="dxa"/>
            </w:tcMar>
          </w:tcPr>
          <w:p w14:paraId="74D9AFC1" w14:textId="0D3E687D" w:rsidR="00B35382" w:rsidRDefault="00B35382">
            <w:pPr>
              <w:pStyle w:val="LO-normal"/>
              <w:rPr>
                <w:ins w:id="125" w:author="Glenn Tamkin" w:date="2015-03-21T10:57:00Z"/>
                <w:rFonts w:ascii="Times New Roman" w:hAnsi="Times New Roman" w:cs="Times New Roman"/>
                <w:sz w:val="22"/>
                <w:szCs w:val="22"/>
              </w:rPr>
            </w:pPr>
            <w:ins w:id="126" w:author="Glenn Tamkin" w:date="2015-03-21T10:57:00Z">
              <w:r>
                <w:rPr>
                  <w:rFonts w:ascii="Times New Roman" w:hAnsi="Times New Roman" w:cs="Times New Roman"/>
                  <w:sz w:val="22"/>
                  <w:szCs w:val="22"/>
                </w:rPr>
                <w:t>?</w:t>
              </w:r>
            </w:ins>
          </w:p>
        </w:tc>
        <w:tc>
          <w:tcPr>
            <w:tcW w:w="4449" w:type="dxa"/>
            <w:shd w:val="clear" w:color="auto" w:fill="auto"/>
            <w:tcMar>
              <w:left w:w="108" w:type="dxa"/>
            </w:tcMar>
          </w:tcPr>
          <w:p w14:paraId="5E387739" w14:textId="2E3B3517" w:rsidR="00B35382" w:rsidRDefault="00B35382">
            <w:pPr>
              <w:pStyle w:val="LO-normal"/>
              <w:rPr>
                <w:ins w:id="127" w:author="Glenn Tamkin" w:date="2015-03-21T10:57:00Z"/>
                <w:rFonts w:ascii="Times New Roman" w:hAnsi="Times New Roman" w:cs="Times New Roman"/>
                <w:sz w:val="22"/>
                <w:szCs w:val="22"/>
              </w:rPr>
            </w:pPr>
            <w:ins w:id="128" w:author="Glenn Tamkin" w:date="2015-03-21T10:57:00Z">
              <w:r>
                <w:rPr>
                  <w:rFonts w:ascii="Times New Roman" w:hAnsi="Times New Roman" w:cs="Times New Roman"/>
                  <w:sz w:val="22"/>
                  <w:szCs w:val="22"/>
                </w:rPr>
                <w:t>?</w:t>
              </w:r>
            </w:ins>
          </w:p>
        </w:tc>
        <w:tc>
          <w:tcPr>
            <w:tcW w:w="748" w:type="dxa"/>
            <w:shd w:val="clear" w:color="auto" w:fill="auto"/>
            <w:tcMar>
              <w:left w:w="108" w:type="dxa"/>
            </w:tcMar>
          </w:tcPr>
          <w:p w14:paraId="3742A624" w14:textId="3070773E" w:rsidR="00B35382" w:rsidRDefault="00B35382">
            <w:pPr>
              <w:pStyle w:val="LO-normal"/>
              <w:rPr>
                <w:ins w:id="129" w:author="Glenn Tamkin" w:date="2015-03-21T10:57:00Z"/>
                <w:rFonts w:ascii="Times New Roman" w:hAnsi="Times New Roman" w:cs="Times New Roman"/>
                <w:sz w:val="22"/>
                <w:szCs w:val="22"/>
              </w:rPr>
            </w:pPr>
            <w:ins w:id="130" w:author="Glenn Tamkin" w:date="2015-03-21T10:57:00Z">
              <w:r>
                <w:rPr>
                  <w:rFonts w:ascii="Times New Roman" w:hAnsi="Times New Roman" w:cs="Times New Roman"/>
                  <w:sz w:val="22"/>
                  <w:szCs w:val="22"/>
                </w:rPr>
                <w:t>?</w:t>
              </w:r>
            </w:ins>
          </w:p>
        </w:tc>
        <w:tc>
          <w:tcPr>
            <w:tcW w:w="693" w:type="dxa"/>
            <w:shd w:val="clear" w:color="auto" w:fill="auto"/>
            <w:tcMar>
              <w:left w:w="108" w:type="dxa"/>
            </w:tcMar>
          </w:tcPr>
          <w:p w14:paraId="12EC8427" w14:textId="659B4EBA" w:rsidR="00B35382" w:rsidRDefault="00B35382">
            <w:pPr>
              <w:pStyle w:val="LO-normal"/>
              <w:rPr>
                <w:ins w:id="131" w:author="Glenn Tamkin" w:date="2015-03-21T10:57:00Z"/>
                <w:rFonts w:ascii="Times New Roman" w:hAnsi="Times New Roman" w:cs="Times New Roman"/>
                <w:sz w:val="22"/>
                <w:szCs w:val="22"/>
              </w:rPr>
            </w:pPr>
            <w:ins w:id="132" w:author="Glenn Tamkin" w:date="2015-03-21T10:57:00Z">
              <w:r>
                <w:rPr>
                  <w:rFonts w:ascii="Times New Roman" w:hAnsi="Times New Roman" w:cs="Times New Roman"/>
                  <w:sz w:val="22"/>
                  <w:szCs w:val="22"/>
                </w:rPr>
                <w:t>?</w:t>
              </w:r>
            </w:ins>
          </w:p>
        </w:tc>
      </w:tr>
      <w:tr w:rsidR="00D13E72" w14:paraId="3BE35A9C" w14:textId="77777777" w:rsidTr="00B35382">
        <w:trPr>
          <w:jc w:val="center"/>
        </w:trPr>
        <w:tc>
          <w:tcPr>
            <w:tcW w:w="2074" w:type="dxa"/>
            <w:shd w:val="clear" w:color="auto" w:fill="auto"/>
            <w:tcMar>
              <w:left w:w="108" w:type="dxa"/>
            </w:tcMar>
          </w:tcPr>
          <w:p w14:paraId="568EF3EE" w14:textId="6CD9C39C" w:rsidR="00D13E72" w:rsidRDefault="00D13E72">
            <w:pPr>
              <w:pStyle w:val="LO-normal"/>
              <w:rPr>
                <w:rFonts w:ascii="Times New Roman" w:hAnsi="Times New Roman" w:cs="Times New Roman"/>
                <w:sz w:val="22"/>
                <w:szCs w:val="22"/>
              </w:rPr>
            </w:pPr>
            <w:r>
              <w:rPr>
                <w:rFonts w:ascii="Times New Roman" w:hAnsi="Times New Roman" w:cs="Times New Roman"/>
                <w:sz w:val="22"/>
                <w:szCs w:val="22"/>
              </w:rPr>
              <w:t>GridderTool</w:t>
            </w:r>
          </w:p>
        </w:tc>
        <w:tc>
          <w:tcPr>
            <w:tcW w:w="1157" w:type="dxa"/>
            <w:shd w:val="clear" w:color="auto" w:fill="auto"/>
            <w:tcMar>
              <w:left w:w="108" w:type="dxa"/>
            </w:tcMar>
          </w:tcPr>
          <w:p w14:paraId="4530E094" w14:textId="77777777" w:rsidR="00D13E72" w:rsidRDefault="00D13E72">
            <w:pPr>
              <w:pStyle w:val="LO-normal"/>
              <w:rPr>
                <w:rFonts w:ascii="Times New Roman" w:hAnsi="Times New Roman" w:cs="Times New Roman"/>
                <w:sz w:val="22"/>
                <w:szCs w:val="22"/>
              </w:rPr>
            </w:pPr>
            <w:r>
              <w:rPr>
                <w:rFonts w:ascii="Times New Roman" w:hAnsi="Times New Roman" w:cs="Times New Roman"/>
                <w:sz w:val="22"/>
                <w:szCs w:val="22"/>
              </w:rPr>
              <w:t>string</w:t>
            </w:r>
          </w:p>
        </w:tc>
        <w:tc>
          <w:tcPr>
            <w:tcW w:w="2275" w:type="dxa"/>
            <w:shd w:val="clear" w:color="auto" w:fill="auto"/>
            <w:tcMar>
              <w:left w:w="108" w:type="dxa"/>
            </w:tcMar>
          </w:tcPr>
          <w:p w14:paraId="7F2475EA" w14:textId="77777777" w:rsidR="00D13E72" w:rsidRDefault="00D13E72">
            <w:pPr>
              <w:pStyle w:val="LO-normal"/>
              <w:rPr>
                <w:rFonts w:ascii="Times New Roman" w:hAnsi="Times New Roman" w:cs="Times New Roman"/>
                <w:sz w:val="22"/>
                <w:szCs w:val="22"/>
              </w:rPr>
            </w:pPr>
            <w:r>
              <w:rPr>
                <w:rFonts w:ascii="Times New Roman" w:hAnsi="Times New Roman" w:cs="Times New Roman"/>
                <w:sz w:val="22"/>
                <w:szCs w:val="22"/>
              </w:rPr>
              <w:t>The gridder to use</w:t>
            </w:r>
          </w:p>
        </w:tc>
        <w:tc>
          <w:tcPr>
            <w:tcW w:w="4449" w:type="dxa"/>
            <w:shd w:val="clear" w:color="auto" w:fill="auto"/>
            <w:tcMar>
              <w:left w:w="108" w:type="dxa"/>
            </w:tcMar>
          </w:tcPr>
          <w:p w14:paraId="34CC7E48" w14:textId="77777777" w:rsidR="00D13E72" w:rsidRDefault="00D13E72">
            <w:pPr>
              <w:pStyle w:val="LO-normal"/>
              <w:rPr>
                <w:rFonts w:ascii="Times New Roman" w:hAnsi="Times New Roman" w:cs="Times New Roman"/>
                <w:sz w:val="22"/>
                <w:szCs w:val="22"/>
              </w:rPr>
            </w:pPr>
            <w:r>
              <w:rPr>
                <w:rFonts w:ascii="Times New Roman" w:hAnsi="Times New Roman" w:cs="Times New Roman"/>
                <w:sz w:val="22"/>
                <w:szCs w:val="22"/>
              </w:rPr>
              <w:t>ESMF, SCRIP, etc.</w:t>
            </w:r>
          </w:p>
        </w:tc>
        <w:tc>
          <w:tcPr>
            <w:tcW w:w="748" w:type="dxa"/>
            <w:shd w:val="clear" w:color="auto" w:fill="auto"/>
            <w:tcMar>
              <w:left w:w="108" w:type="dxa"/>
            </w:tcMar>
          </w:tcPr>
          <w:p w14:paraId="241555C4" w14:textId="77777777" w:rsidR="00D13E72" w:rsidRDefault="00D13E72">
            <w:pPr>
              <w:pStyle w:val="LO-normal"/>
              <w:rPr>
                <w:rFonts w:ascii="Times New Roman" w:hAnsi="Times New Roman" w:cs="Times New Roman"/>
                <w:sz w:val="22"/>
                <w:szCs w:val="22"/>
              </w:rPr>
            </w:pPr>
            <w:r>
              <w:rPr>
                <w:rFonts w:ascii="Times New Roman" w:hAnsi="Times New Roman" w:cs="Times New Roman"/>
                <w:sz w:val="22"/>
                <w:szCs w:val="22"/>
              </w:rPr>
              <w:t>Y</w:t>
            </w:r>
          </w:p>
        </w:tc>
        <w:tc>
          <w:tcPr>
            <w:tcW w:w="693" w:type="dxa"/>
            <w:shd w:val="clear" w:color="auto" w:fill="auto"/>
            <w:tcMar>
              <w:left w:w="108" w:type="dxa"/>
            </w:tcMar>
          </w:tcPr>
          <w:p w14:paraId="6188103A" w14:textId="77777777" w:rsidR="00D13E72" w:rsidRDefault="00D13E72">
            <w:pPr>
              <w:pStyle w:val="LO-normal"/>
              <w:rPr>
                <w:rFonts w:ascii="Times New Roman" w:hAnsi="Times New Roman" w:cs="Times New Roman"/>
                <w:sz w:val="22"/>
                <w:szCs w:val="22"/>
              </w:rPr>
            </w:pPr>
            <w:r>
              <w:rPr>
                <w:rFonts w:ascii="Times New Roman" w:hAnsi="Times New Roman" w:cs="Times New Roman"/>
                <w:sz w:val="22"/>
                <w:szCs w:val="22"/>
              </w:rPr>
              <w:t>N</w:t>
            </w:r>
          </w:p>
        </w:tc>
      </w:tr>
      <w:tr w:rsidR="00D13E72" w14:paraId="0C8256AD" w14:textId="77777777" w:rsidTr="00B35382">
        <w:trPr>
          <w:jc w:val="center"/>
        </w:trPr>
        <w:tc>
          <w:tcPr>
            <w:tcW w:w="2074" w:type="dxa"/>
            <w:shd w:val="clear" w:color="auto" w:fill="auto"/>
            <w:tcMar>
              <w:left w:w="108" w:type="dxa"/>
            </w:tcMar>
          </w:tcPr>
          <w:p w14:paraId="0B5031AE" w14:textId="7F43F34D" w:rsidR="00D13E72" w:rsidRDefault="00D13E72">
            <w:pPr>
              <w:pStyle w:val="LO-normal"/>
              <w:rPr>
                <w:rFonts w:ascii="Times New Roman" w:hAnsi="Times New Roman" w:cs="Times New Roman"/>
                <w:sz w:val="22"/>
                <w:szCs w:val="22"/>
              </w:rPr>
            </w:pPr>
            <w:r>
              <w:rPr>
                <w:rFonts w:ascii="Times New Roman" w:hAnsi="Times New Roman" w:cs="Times New Roman"/>
                <w:sz w:val="22"/>
                <w:szCs w:val="22"/>
              </w:rPr>
              <w:t>GridderMethod</w:t>
            </w:r>
          </w:p>
        </w:tc>
        <w:tc>
          <w:tcPr>
            <w:tcW w:w="1157" w:type="dxa"/>
            <w:shd w:val="clear" w:color="auto" w:fill="auto"/>
            <w:tcMar>
              <w:left w:w="108" w:type="dxa"/>
            </w:tcMar>
          </w:tcPr>
          <w:p w14:paraId="1E8EA885" w14:textId="79323493" w:rsidR="00D13E72" w:rsidRDefault="00D13E72">
            <w:pPr>
              <w:pStyle w:val="LO-normal"/>
              <w:rPr>
                <w:rFonts w:ascii="Times New Roman" w:hAnsi="Times New Roman" w:cs="Times New Roman"/>
                <w:sz w:val="22"/>
                <w:szCs w:val="22"/>
              </w:rPr>
            </w:pPr>
            <w:r>
              <w:rPr>
                <w:rFonts w:ascii="Times New Roman" w:hAnsi="Times New Roman" w:cs="Times New Roman"/>
                <w:sz w:val="22"/>
                <w:szCs w:val="22"/>
              </w:rPr>
              <w:t>string</w:t>
            </w:r>
          </w:p>
        </w:tc>
        <w:tc>
          <w:tcPr>
            <w:tcW w:w="2275" w:type="dxa"/>
            <w:shd w:val="clear" w:color="auto" w:fill="auto"/>
            <w:tcMar>
              <w:left w:w="108" w:type="dxa"/>
            </w:tcMar>
          </w:tcPr>
          <w:p w14:paraId="61E3B4A8" w14:textId="1617E3D1" w:rsidR="00D13E72" w:rsidRDefault="00D13E72">
            <w:pPr>
              <w:pStyle w:val="LO-normal"/>
              <w:rPr>
                <w:rFonts w:ascii="Times New Roman" w:hAnsi="Times New Roman" w:cs="Times New Roman"/>
                <w:sz w:val="22"/>
                <w:szCs w:val="22"/>
              </w:rPr>
            </w:pPr>
            <w:r>
              <w:rPr>
                <w:rFonts w:ascii="Times New Roman" w:hAnsi="Times New Roman" w:cs="Times New Roman"/>
                <w:sz w:val="22"/>
                <w:szCs w:val="22"/>
              </w:rPr>
              <w:t>The method to use</w:t>
            </w:r>
          </w:p>
        </w:tc>
        <w:tc>
          <w:tcPr>
            <w:tcW w:w="4449" w:type="dxa"/>
            <w:shd w:val="clear" w:color="auto" w:fill="auto"/>
            <w:tcMar>
              <w:left w:w="108" w:type="dxa"/>
            </w:tcMar>
          </w:tcPr>
          <w:p w14:paraId="77966FAA" w14:textId="3FD0C799" w:rsidR="00D13E72" w:rsidRDefault="00D13E72">
            <w:pPr>
              <w:pStyle w:val="LO-normal"/>
              <w:rPr>
                <w:rFonts w:ascii="Times New Roman" w:hAnsi="Times New Roman" w:cs="Times New Roman"/>
                <w:sz w:val="22"/>
                <w:szCs w:val="22"/>
              </w:rPr>
            </w:pPr>
            <w:r>
              <w:rPr>
                <w:rFonts w:ascii="Times New Roman" w:hAnsi="Times New Roman" w:cs="Times New Roman"/>
                <w:sz w:val="22"/>
                <w:szCs w:val="22"/>
              </w:rPr>
              <w:t>“linear”, “conserve”,etc…</w:t>
            </w:r>
          </w:p>
        </w:tc>
        <w:tc>
          <w:tcPr>
            <w:tcW w:w="748" w:type="dxa"/>
            <w:shd w:val="clear" w:color="auto" w:fill="auto"/>
            <w:tcMar>
              <w:left w:w="108" w:type="dxa"/>
            </w:tcMar>
          </w:tcPr>
          <w:p w14:paraId="6146B668" w14:textId="77777777" w:rsidR="00D13E72" w:rsidRDefault="00D13E72">
            <w:pPr>
              <w:pStyle w:val="LO-normal"/>
              <w:rPr>
                <w:rFonts w:ascii="Times New Roman" w:hAnsi="Times New Roman" w:cs="Times New Roman"/>
                <w:sz w:val="22"/>
                <w:szCs w:val="22"/>
              </w:rPr>
            </w:pPr>
          </w:p>
        </w:tc>
        <w:tc>
          <w:tcPr>
            <w:tcW w:w="693" w:type="dxa"/>
            <w:shd w:val="clear" w:color="auto" w:fill="auto"/>
            <w:tcMar>
              <w:left w:w="108" w:type="dxa"/>
            </w:tcMar>
          </w:tcPr>
          <w:p w14:paraId="70D0921D" w14:textId="77777777" w:rsidR="00D13E72" w:rsidRDefault="00D13E72">
            <w:pPr>
              <w:pStyle w:val="LO-normal"/>
              <w:rPr>
                <w:rFonts w:ascii="Times New Roman" w:hAnsi="Times New Roman" w:cs="Times New Roman"/>
                <w:sz w:val="22"/>
                <w:szCs w:val="22"/>
              </w:rPr>
            </w:pPr>
          </w:p>
        </w:tc>
      </w:tr>
      <w:tr w:rsidR="00D13E72" w14:paraId="742C3FB7" w14:textId="77777777" w:rsidTr="00B35382">
        <w:trPr>
          <w:jc w:val="center"/>
        </w:trPr>
        <w:tc>
          <w:tcPr>
            <w:tcW w:w="2074" w:type="dxa"/>
            <w:shd w:val="clear" w:color="auto" w:fill="auto"/>
            <w:tcMar>
              <w:left w:w="108" w:type="dxa"/>
            </w:tcMar>
          </w:tcPr>
          <w:p w14:paraId="1C17EED6" w14:textId="77777777" w:rsidR="00D13E72" w:rsidRDefault="00D13E72">
            <w:pPr>
              <w:pStyle w:val="LO-normal"/>
              <w:rPr>
                <w:rFonts w:ascii="Times New Roman" w:hAnsi="Times New Roman" w:cs="Times New Roman"/>
                <w:sz w:val="22"/>
                <w:szCs w:val="22"/>
              </w:rPr>
            </w:pPr>
            <w:r>
              <w:rPr>
                <w:rFonts w:ascii="Times New Roman" w:hAnsi="Times New Roman" w:cs="Times New Roman"/>
                <w:sz w:val="22"/>
                <w:szCs w:val="22"/>
              </w:rPr>
              <w:t>Grid</w:t>
            </w:r>
          </w:p>
        </w:tc>
        <w:tc>
          <w:tcPr>
            <w:tcW w:w="1157" w:type="dxa"/>
            <w:shd w:val="clear" w:color="auto" w:fill="auto"/>
            <w:tcMar>
              <w:left w:w="108" w:type="dxa"/>
            </w:tcMar>
          </w:tcPr>
          <w:p w14:paraId="5D324B40" w14:textId="77777777" w:rsidR="00D13E72" w:rsidRDefault="00D13E72">
            <w:pPr>
              <w:pStyle w:val="LO-normal"/>
              <w:rPr>
                <w:rFonts w:ascii="Times New Roman" w:hAnsi="Times New Roman" w:cs="Times New Roman"/>
                <w:sz w:val="22"/>
                <w:szCs w:val="22"/>
              </w:rPr>
            </w:pPr>
            <w:r>
              <w:rPr>
                <w:rFonts w:ascii="Times New Roman" w:hAnsi="Times New Roman" w:cs="Times New Roman"/>
                <w:sz w:val="22"/>
                <w:szCs w:val="22"/>
              </w:rPr>
              <w:t>string</w:t>
            </w:r>
          </w:p>
        </w:tc>
        <w:tc>
          <w:tcPr>
            <w:tcW w:w="2275" w:type="dxa"/>
            <w:shd w:val="clear" w:color="auto" w:fill="auto"/>
            <w:tcMar>
              <w:left w:w="108" w:type="dxa"/>
            </w:tcMar>
          </w:tcPr>
          <w:p w14:paraId="6D7DC956" w14:textId="77777777" w:rsidR="00D13E72" w:rsidRDefault="00D13E72">
            <w:pPr>
              <w:pStyle w:val="LO-normal"/>
              <w:rPr>
                <w:rFonts w:ascii="Times New Roman" w:hAnsi="Times New Roman" w:cs="Times New Roman"/>
                <w:sz w:val="22"/>
                <w:szCs w:val="22"/>
              </w:rPr>
            </w:pPr>
            <w:r>
              <w:rPr>
                <w:rFonts w:ascii="Times New Roman" w:hAnsi="Times New Roman" w:cs="Times New Roman"/>
                <w:sz w:val="22"/>
                <w:szCs w:val="22"/>
              </w:rPr>
              <w:t>The desired grid resolution</w:t>
            </w:r>
          </w:p>
        </w:tc>
        <w:tc>
          <w:tcPr>
            <w:tcW w:w="4449" w:type="dxa"/>
            <w:shd w:val="clear" w:color="auto" w:fill="auto"/>
            <w:tcMar>
              <w:left w:w="108" w:type="dxa"/>
            </w:tcMar>
          </w:tcPr>
          <w:p w14:paraId="0DA1E873" w14:textId="77777777" w:rsidR="00D13E72" w:rsidRDefault="00D13E72">
            <w:pPr>
              <w:pStyle w:val="LO-normal"/>
              <w:rPr>
                <w:rFonts w:ascii="Times New Roman" w:hAnsi="Times New Roman" w:cs="Times New Roman"/>
                <w:sz w:val="22"/>
                <w:szCs w:val="22"/>
              </w:rPr>
            </w:pPr>
            <w:r>
              <w:rPr>
                <w:rFonts w:ascii="Times New Roman" w:hAnsi="Times New Roman" w:cs="Times New Roman"/>
                <w:sz w:val="22"/>
                <w:szCs w:val="22"/>
              </w:rPr>
              <w:t>T85</w:t>
            </w:r>
          </w:p>
        </w:tc>
        <w:tc>
          <w:tcPr>
            <w:tcW w:w="748" w:type="dxa"/>
            <w:shd w:val="clear" w:color="auto" w:fill="auto"/>
            <w:tcMar>
              <w:left w:w="108" w:type="dxa"/>
            </w:tcMar>
          </w:tcPr>
          <w:p w14:paraId="175F2F2A" w14:textId="77777777" w:rsidR="00D13E72" w:rsidRDefault="00D13E72">
            <w:pPr>
              <w:pStyle w:val="LO-normal"/>
              <w:rPr>
                <w:rFonts w:ascii="Times New Roman" w:hAnsi="Times New Roman" w:cs="Times New Roman"/>
                <w:sz w:val="22"/>
                <w:szCs w:val="22"/>
              </w:rPr>
            </w:pPr>
            <w:r>
              <w:rPr>
                <w:rFonts w:ascii="Times New Roman" w:hAnsi="Times New Roman" w:cs="Times New Roman"/>
                <w:sz w:val="22"/>
                <w:szCs w:val="22"/>
              </w:rPr>
              <w:t>Y</w:t>
            </w:r>
          </w:p>
        </w:tc>
        <w:tc>
          <w:tcPr>
            <w:tcW w:w="693" w:type="dxa"/>
            <w:shd w:val="clear" w:color="auto" w:fill="auto"/>
            <w:tcMar>
              <w:left w:w="108" w:type="dxa"/>
            </w:tcMar>
          </w:tcPr>
          <w:p w14:paraId="39A11841" w14:textId="77777777" w:rsidR="00D13E72" w:rsidRDefault="00D13E72">
            <w:pPr>
              <w:pStyle w:val="LO-normal"/>
              <w:rPr>
                <w:rFonts w:ascii="Times New Roman" w:hAnsi="Times New Roman" w:cs="Times New Roman"/>
                <w:sz w:val="22"/>
                <w:szCs w:val="22"/>
              </w:rPr>
            </w:pPr>
            <w:r>
              <w:rPr>
                <w:rFonts w:ascii="Times New Roman" w:hAnsi="Times New Roman" w:cs="Times New Roman"/>
                <w:sz w:val="22"/>
                <w:szCs w:val="22"/>
              </w:rPr>
              <w:t>N</w:t>
            </w:r>
          </w:p>
        </w:tc>
      </w:tr>
      <w:tr w:rsidR="00D13E72" w14:paraId="37820DF6" w14:textId="77777777" w:rsidTr="00B35382">
        <w:trPr>
          <w:jc w:val="center"/>
        </w:trPr>
        <w:tc>
          <w:tcPr>
            <w:tcW w:w="2074" w:type="dxa"/>
            <w:shd w:val="clear" w:color="auto" w:fill="auto"/>
            <w:tcMar>
              <w:left w:w="108" w:type="dxa"/>
            </w:tcMar>
          </w:tcPr>
          <w:p w14:paraId="609541F8" w14:textId="77777777" w:rsidR="00D13E72" w:rsidRDefault="00D13E72">
            <w:pPr>
              <w:pStyle w:val="LO-normal"/>
              <w:rPr>
                <w:rFonts w:ascii="Times New Roman" w:hAnsi="Times New Roman" w:cs="Times New Roman"/>
                <w:sz w:val="22"/>
                <w:szCs w:val="22"/>
              </w:rPr>
            </w:pPr>
            <w:r>
              <w:rPr>
                <w:rFonts w:ascii="Times New Roman" w:hAnsi="Times New Roman" w:cs="Times New Roman"/>
                <w:sz w:val="22"/>
                <w:szCs w:val="22"/>
              </w:rPr>
              <w:t>Output</w:t>
            </w:r>
          </w:p>
        </w:tc>
        <w:tc>
          <w:tcPr>
            <w:tcW w:w="1157" w:type="dxa"/>
            <w:shd w:val="clear" w:color="auto" w:fill="auto"/>
            <w:tcMar>
              <w:left w:w="108" w:type="dxa"/>
            </w:tcMar>
          </w:tcPr>
          <w:p w14:paraId="5910B5E9" w14:textId="77777777" w:rsidR="00D13E72" w:rsidRDefault="00D13E72">
            <w:pPr>
              <w:pStyle w:val="LO-normal"/>
              <w:rPr>
                <w:rFonts w:ascii="Times New Roman" w:hAnsi="Times New Roman" w:cs="Times New Roman"/>
                <w:sz w:val="22"/>
                <w:szCs w:val="22"/>
              </w:rPr>
            </w:pPr>
            <w:r>
              <w:rPr>
                <w:rFonts w:ascii="Times New Roman" w:hAnsi="Times New Roman" w:cs="Times New Roman"/>
                <w:sz w:val="22"/>
                <w:szCs w:val="22"/>
              </w:rPr>
              <w:t>string</w:t>
            </w:r>
          </w:p>
        </w:tc>
        <w:tc>
          <w:tcPr>
            <w:tcW w:w="2275" w:type="dxa"/>
            <w:shd w:val="clear" w:color="auto" w:fill="auto"/>
            <w:tcMar>
              <w:left w:w="108" w:type="dxa"/>
            </w:tcMar>
          </w:tcPr>
          <w:p w14:paraId="711F9E48" w14:textId="77777777" w:rsidR="00D13E72" w:rsidRDefault="00D13E72">
            <w:pPr>
              <w:pStyle w:val="LO-normal"/>
              <w:rPr>
                <w:rFonts w:ascii="Times New Roman" w:hAnsi="Times New Roman" w:cs="Times New Roman"/>
                <w:sz w:val="22"/>
                <w:szCs w:val="22"/>
              </w:rPr>
            </w:pPr>
            <w:r>
              <w:rPr>
                <w:rFonts w:ascii="Times New Roman" w:hAnsi="Times New Roman" w:cs="Times New Roman"/>
                <w:sz w:val="22"/>
                <w:szCs w:val="22"/>
              </w:rPr>
              <w:t>Output format</w:t>
            </w:r>
          </w:p>
        </w:tc>
        <w:tc>
          <w:tcPr>
            <w:tcW w:w="4449" w:type="dxa"/>
            <w:shd w:val="clear" w:color="auto" w:fill="auto"/>
            <w:tcMar>
              <w:left w:w="108" w:type="dxa"/>
            </w:tcMar>
          </w:tcPr>
          <w:p w14:paraId="65082CE9" w14:textId="77777777" w:rsidR="00D13E72" w:rsidRDefault="00D13E72">
            <w:pPr>
              <w:pStyle w:val="LO-normal"/>
              <w:rPr>
                <w:rFonts w:ascii="Times New Roman" w:hAnsi="Times New Roman" w:cs="Times New Roman"/>
                <w:sz w:val="22"/>
                <w:szCs w:val="22"/>
              </w:rPr>
            </w:pPr>
            <w:r>
              <w:rPr>
                <w:rFonts w:ascii="Times New Roman" w:hAnsi="Times New Roman" w:cs="Times New Roman"/>
                <w:sz w:val="22"/>
                <w:szCs w:val="22"/>
              </w:rPr>
              <w:t xml:space="preserve">OpendapURL, URI, NetCDF  </w:t>
            </w:r>
          </w:p>
        </w:tc>
        <w:tc>
          <w:tcPr>
            <w:tcW w:w="748" w:type="dxa"/>
            <w:shd w:val="clear" w:color="auto" w:fill="auto"/>
            <w:tcMar>
              <w:left w:w="108" w:type="dxa"/>
            </w:tcMar>
          </w:tcPr>
          <w:p w14:paraId="05AFD11F" w14:textId="77777777" w:rsidR="00D13E72" w:rsidRDefault="00D13E72">
            <w:pPr>
              <w:pStyle w:val="LO-normal"/>
              <w:rPr>
                <w:rFonts w:ascii="Times New Roman" w:hAnsi="Times New Roman" w:cs="Times New Roman"/>
                <w:sz w:val="22"/>
                <w:szCs w:val="22"/>
              </w:rPr>
            </w:pPr>
            <w:r>
              <w:rPr>
                <w:rFonts w:ascii="Times New Roman" w:hAnsi="Times New Roman" w:cs="Times New Roman"/>
                <w:sz w:val="22"/>
                <w:szCs w:val="22"/>
              </w:rPr>
              <w:t>Y</w:t>
            </w:r>
          </w:p>
        </w:tc>
        <w:tc>
          <w:tcPr>
            <w:tcW w:w="693" w:type="dxa"/>
            <w:shd w:val="clear" w:color="auto" w:fill="auto"/>
            <w:tcMar>
              <w:left w:w="108" w:type="dxa"/>
            </w:tcMar>
          </w:tcPr>
          <w:p w14:paraId="44F64A02" w14:textId="77777777" w:rsidR="00D13E72" w:rsidRDefault="00D13E72">
            <w:pPr>
              <w:pStyle w:val="LO-normal"/>
              <w:rPr>
                <w:rFonts w:ascii="Times New Roman" w:hAnsi="Times New Roman" w:cs="Times New Roman"/>
                <w:sz w:val="22"/>
                <w:szCs w:val="22"/>
              </w:rPr>
            </w:pPr>
            <w:r>
              <w:rPr>
                <w:rFonts w:ascii="Times New Roman" w:hAnsi="Times New Roman" w:cs="Times New Roman"/>
                <w:sz w:val="22"/>
                <w:szCs w:val="22"/>
              </w:rPr>
              <w:t>N</w:t>
            </w:r>
          </w:p>
        </w:tc>
      </w:tr>
      <w:tr w:rsidR="00D13E72" w14:paraId="262842C4" w14:textId="77777777" w:rsidTr="00B35382">
        <w:trPr>
          <w:jc w:val="center"/>
        </w:trPr>
        <w:tc>
          <w:tcPr>
            <w:tcW w:w="2074" w:type="dxa"/>
            <w:shd w:val="clear" w:color="auto" w:fill="auto"/>
            <w:tcMar>
              <w:left w:w="108" w:type="dxa"/>
            </w:tcMar>
          </w:tcPr>
          <w:p w14:paraId="135E6B0A" w14:textId="77777777" w:rsidR="00D13E72" w:rsidRDefault="00D13E72">
            <w:pPr>
              <w:pStyle w:val="LO-normal"/>
              <w:rPr>
                <w:rFonts w:ascii="Times New Roman" w:hAnsi="Times New Roman" w:cs="Times New Roman"/>
                <w:sz w:val="22"/>
                <w:szCs w:val="22"/>
              </w:rPr>
            </w:pPr>
            <w:r>
              <w:rPr>
                <w:rFonts w:ascii="Times New Roman" w:hAnsi="Times New Roman" w:cs="Times New Roman"/>
                <w:sz w:val="22"/>
                <w:szCs w:val="22"/>
              </w:rPr>
              <w:t>OutputFileName</w:t>
            </w:r>
          </w:p>
        </w:tc>
        <w:tc>
          <w:tcPr>
            <w:tcW w:w="1157" w:type="dxa"/>
            <w:shd w:val="clear" w:color="auto" w:fill="auto"/>
            <w:tcMar>
              <w:left w:w="108" w:type="dxa"/>
            </w:tcMar>
          </w:tcPr>
          <w:p w14:paraId="283D1BDA" w14:textId="77777777" w:rsidR="00D13E72" w:rsidRDefault="00D13E72">
            <w:pPr>
              <w:pStyle w:val="LO-normal"/>
              <w:rPr>
                <w:rFonts w:ascii="Times New Roman" w:hAnsi="Times New Roman" w:cs="Times New Roman"/>
                <w:sz w:val="22"/>
                <w:szCs w:val="22"/>
              </w:rPr>
            </w:pPr>
            <w:r>
              <w:rPr>
                <w:rFonts w:ascii="Times New Roman" w:hAnsi="Times New Roman" w:cs="Times New Roman"/>
                <w:sz w:val="22"/>
                <w:szCs w:val="22"/>
              </w:rPr>
              <w:t>string</w:t>
            </w:r>
          </w:p>
        </w:tc>
        <w:tc>
          <w:tcPr>
            <w:tcW w:w="2275" w:type="dxa"/>
            <w:shd w:val="clear" w:color="auto" w:fill="auto"/>
            <w:tcMar>
              <w:left w:w="108" w:type="dxa"/>
            </w:tcMar>
          </w:tcPr>
          <w:p w14:paraId="4B623D08" w14:textId="77777777" w:rsidR="00D13E72" w:rsidRDefault="00D13E72">
            <w:pPr>
              <w:pStyle w:val="LO-normal"/>
              <w:rPr>
                <w:rFonts w:ascii="Times New Roman" w:hAnsi="Times New Roman" w:cs="Times New Roman"/>
                <w:sz w:val="22"/>
                <w:szCs w:val="22"/>
              </w:rPr>
            </w:pPr>
            <w:r>
              <w:rPr>
                <w:rFonts w:ascii="Times New Roman" w:hAnsi="Times New Roman" w:cs="Times New Roman"/>
                <w:sz w:val="22"/>
                <w:szCs w:val="22"/>
              </w:rPr>
              <w:t>Requested name of output file</w:t>
            </w:r>
          </w:p>
        </w:tc>
        <w:tc>
          <w:tcPr>
            <w:tcW w:w="4449" w:type="dxa"/>
            <w:shd w:val="clear" w:color="auto" w:fill="auto"/>
            <w:tcMar>
              <w:left w:w="108" w:type="dxa"/>
            </w:tcMar>
          </w:tcPr>
          <w:p w14:paraId="12CC36A6" w14:textId="77777777" w:rsidR="00D13E72" w:rsidRDefault="00D13E72">
            <w:pPr>
              <w:pStyle w:val="LO-normal"/>
              <w:rPr>
                <w:rFonts w:ascii="Times New Roman" w:hAnsi="Times New Roman" w:cs="Times New Roman"/>
                <w:sz w:val="22"/>
                <w:szCs w:val="22"/>
              </w:rPr>
            </w:pPr>
            <w:r>
              <w:rPr>
                <w:rFonts w:ascii="Times New Roman" w:hAnsi="Times New Roman" w:cs="Times New Roman"/>
                <w:sz w:val="22"/>
                <w:szCs w:val="22"/>
              </w:rPr>
              <w:t>Any string (e.g., multi-model-avg.nc)</w:t>
            </w:r>
          </w:p>
        </w:tc>
        <w:tc>
          <w:tcPr>
            <w:tcW w:w="748" w:type="dxa"/>
            <w:shd w:val="clear" w:color="auto" w:fill="auto"/>
            <w:tcMar>
              <w:left w:w="108" w:type="dxa"/>
            </w:tcMar>
          </w:tcPr>
          <w:p w14:paraId="3F593082" w14:textId="77777777" w:rsidR="00D13E72" w:rsidRDefault="00D13E72">
            <w:pPr>
              <w:pStyle w:val="LO-normal"/>
              <w:rPr>
                <w:rFonts w:ascii="Times New Roman" w:hAnsi="Times New Roman" w:cs="Times New Roman"/>
                <w:sz w:val="22"/>
                <w:szCs w:val="22"/>
              </w:rPr>
            </w:pPr>
            <w:r>
              <w:rPr>
                <w:rFonts w:ascii="Times New Roman" w:hAnsi="Times New Roman" w:cs="Times New Roman"/>
                <w:sz w:val="22"/>
                <w:szCs w:val="22"/>
              </w:rPr>
              <w:t>Y</w:t>
            </w:r>
          </w:p>
        </w:tc>
        <w:tc>
          <w:tcPr>
            <w:tcW w:w="693" w:type="dxa"/>
            <w:shd w:val="clear" w:color="auto" w:fill="auto"/>
            <w:tcMar>
              <w:left w:w="108" w:type="dxa"/>
            </w:tcMar>
          </w:tcPr>
          <w:p w14:paraId="5BA6B986" w14:textId="77777777" w:rsidR="00D13E72" w:rsidRDefault="00D13E72">
            <w:pPr>
              <w:pStyle w:val="LO-normal"/>
              <w:rPr>
                <w:rFonts w:ascii="Times New Roman" w:hAnsi="Times New Roman" w:cs="Times New Roman"/>
                <w:sz w:val="22"/>
                <w:szCs w:val="22"/>
              </w:rPr>
            </w:pPr>
            <w:r>
              <w:rPr>
                <w:rFonts w:ascii="Times New Roman" w:hAnsi="Times New Roman" w:cs="Times New Roman"/>
                <w:sz w:val="22"/>
                <w:szCs w:val="22"/>
              </w:rPr>
              <w:t>N</w:t>
            </w:r>
          </w:p>
        </w:tc>
      </w:tr>
    </w:tbl>
    <w:p w14:paraId="7196210F" w14:textId="77777777" w:rsidR="002D4F19" w:rsidRDefault="002D4F19">
      <w:pPr>
        <w:pStyle w:val="LO-normal"/>
        <w:rPr>
          <w:rFonts w:ascii="Times New Roman" w:hAnsi="Times New Roman" w:cs="Times New Roman"/>
          <w:sz w:val="22"/>
          <w:szCs w:val="22"/>
        </w:rPr>
      </w:pPr>
    </w:p>
    <w:p w14:paraId="52A379E7" w14:textId="77777777" w:rsidR="002D4F19" w:rsidRDefault="002D4F19">
      <w:pPr>
        <w:rPr>
          <w:rFonts w:ascii="Times New Roman" w:hAnsi="Times New Roman" w:cs="Times New Roman"/>
          <w:b/>
        </w:rPr>
      </w:pPr>
    </w:p>
    <w:p w14:paraId="648861E4" w14:textId="77777777" w:rsidR="002D4F19" w:rsidRDefault="0057376A">
      <w:pPr>
        <w:pStyle w:val="LO-normal"/>
        <w:rPr>
          <w:rFonts w:ascii="Times New Roman" w:hAnsi="Times New Roman" w:cs="Times New Roman"/>
          <w:b/>
        </w:rPr>
      </w:pPr>
      <w:r>
        <w:rPr>
          <w:rFonts w:ascii="Times New Roman" w:hAnsi="Times New Roman" w:cs="Times New Roman"/>
          <w:b/>
        </w:rPr>
        <w:t>3) Execute():</w:t>
      </w:r>
    </w:p>
    <w:p w14:paraId="5F2052E6" w14:textId="77777777" w:rsidR="002D4F19" w:rsidRDefault="002D4F19">
      <w:pPr>
        <w:pStyle w:val="LO-normal"/>
        <w:rPr>
          <w:rFonts w:ascii="Times New Roman" w:hAnsi="Times New Roman" w:cs="Times New Roman"/>
          <w:b/>
        </w:rPr>
      </w:pPr>
    </w:p>
    <w:p w14:paraId="7619310C"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 xml:space="preserve">The </w:t>
      </w:r>
      <w:r>
        <w:rPr>
          <w:rFonts w:ascii="Times New Roman" w:hAnsi="Times New Roman" w:cs="Times New Roman"/>
          <w:b/>
          <w:sz w:val="22"/>
          <w:szCs w:val="22"/>
        </w:rPr>
        <w:t>Execute</w:t>
      </w:r>
      <w:r>
        <w:rPr>
          <w:rFonts w:ascii="Times New Roman" w:hAnsi="Times New Roman" w:cs="Times New Roman"/>
          <w:sz w:val="22"/>
          <w:szCs w:val="22"/>
        </w:rPr>
        <w:t xml:space="preserve"> method is a request to a service to perform its operations on specified input values. The request may be made as either a GET URL, or a POST with an XML (or JSON) request document. Because the request has a complex structure, the POST form is more typically used. For the ESGF use case, the output of the </w:t>
      </w:r>
      <w:r>
        <w:rPr>
          <w:rFonts w:ascii="Times New Roman" w:hAnsi="Times New Roman" w:cs="Times New Roman"/>
          <w:b/>
          <w:sz w:val="22"/>
          <w:szCs w:val="22"/>
        </w:rPr>
        <w:t>GetCapabilities</w:t>
      </w:r>
      <w:r>
        <w:rPr>
          <w:rFonts w:ascii="Times New Roman" w:hAnsi="Times New Roman" w:cs="Times New Roman"/>
          <w:sz w:val="22"/>
          <w:szCs w:val="22"/>
        </w:rPr>
        <w:t xml:space="preserve"> request above will serve as the input for the </w:t>
      </w:r>
      <w:r>
        <w:rPr>
          <w:rFonts w:ascii="Times New Roman" w:hAnsi="Times New Roman" w:cs="Times New Roman"/>
          <w:b/>
          <w:sz w:val="22"/>
          <w:szCs w:val="22"/>
        </w:rPr>
        <w:t>Execute</w:t>
      </w:r>
      <w:r>
        <w:rPr>
          <w:rFonts w:ascii="Times New Roman" w:hAnsi="Times New Roman" w:cs="Times New Roman"/>
          <w:sz w:val="22"/>
          <w:szCs w:val="22"/>
        </w:rPr>
        <w:t xml:space="preserve"> operation.</w:t>
      </w:r>
    </w:p>
    <w:p w14:paraId="3F7B7DFD" w14:textId="77777777" w:rsidR="002D4F19" w:rsidRDefault="002D4F19">
      <w:pPr>
        <w:pStyle w:val="LO-normal"/>
        <w:rPr>
          <w:rFonts w:ascii="Times New Roman" w:hAnsi="Times New Roman" w:cs="Times New Roman"/>
          <w:b/>
        </w:rPr>
      </w:pPr>
    </w:p>
    <w:p w14:paraId="7F9D2AA6" w14:textId="77777777" w:rsidR="002D4F19" w:rsidRDefault="0057376A" w:rsidP="00237B66">
      <w:pPr>
        <w:pStyle w:val="LO-normal"/>
        <w:numPr>
          <w:ilvl w:val="0"/>
          <w:numId w:val="2"/>
        </w:numPr>
        <w:rPr>
          <w:rFonts w:ascii="Times New Roman" w:hAnsi="Times New Roman" w:cs="Times New Roman"/>
          <w:sz w:val="22"/>
          <w:szCs w:val="22"/>
        </w:rPr>
      </w:pPr>
      <w:r>
        <w:rPr>
          <w:rFonts w:ascii="Times New Roman" w:hAnsi="Times New Roman" w:cs="Times New Roman"/>
          <w:b/>
          <w:sz w:val="22"/>
          <w:szCs w:val="22"/>
        </w:rPr>
        <w:t>Input</w:t>
      </w:r>
      <w:r>
        <w:rPr>
          <w:rFonts w:ascii="Times New Roman" w:hAnsi="Times New Roman" w:cs="Times New Roman"/>
          <w:sz w:val="22"/>
          <w:szCs w:val="22"/>
        </w:rPr>
        <w:t>:</w:t>
      </w:r>
    </w:p>
    <w:p w14:paraId="4B7A170B" w14:textId="77777777" w:rsidR="002D4F19" w:rsidRDefault="002D4F19">
      <w:pPr>
        <w:pStyle w:val="LO-normal"/>
        <w:rPr>
          <w:rFonts w:ascii="Times New Roman" w:hAnsi="Times New Roman" w:cs="Times New Roman"/>
          <w:sz w:val="22"/>
          <w:szCs w:val="22"/>
        </w:rPr>
      </w:pPr>
    </w:p>
    <w:tbl>
      <w:tblPr>
        <w:tblStyle w:val="TableGrid"/>
        <w:tblW w:w="9090" w:type="dxa"/>
        <w:jc w:val="center"/>
        <w:tblLook w:val="04A0" w:firstRow="1" w:lastRow="0" w:firstColumn="1" w:lastColumn="0" w:noHBand="0" w:noVBand="1"/>
      </w:tblPr>
      <w:tblGrid>
        <w:gridCol w:w="2304"/>
        <w:gridCol w:w="1976"/>
        <w:gridCol w:w="4810"/>
      </w:tblGrid>
      <w:tr w:rsidR="002D4F19" w14:paraId="34A4B1C8" w14:textId="77777777">
        <w:trPr>
          <w:jc w:val="center"/>
        </w:trPr>
        <w:tc>
          <w:tcPr>
            <w:tcW w:w="2304" w:type="dxa"/>
            <w:shd w:val="clear" w:color="auto" w:fill="auto"/>
            <w:tcMar>
              <w:left w:w="108" w:type="dxa"/>
            </w:tcMar>
          </w:tcPr>
          <w:p w14:paraId="25D2DAD6" w14:textId="77777777" w:rsidR="002D4F19" w:rsidRDefault="0057376A">
            <w:pPr>
              <w:pStyle w:val="LO-normal"/>
              <w:rPr>
                <w:rFonts w:ascii="Times New Roman" w:hAnsi="Times New Roman" w:cs="Times New Roman"/>
                <w:b/>
                <w:sz w:val="22"/>
                <w:szCs w:val="22"/>
              </w:rPr>
            </w:pPr>
            <w:r>
              <w:rPr>
                <w:rFonts w:ascii="Times New Roman" w:hAnsi="Times New Roman" w:cs="Times New Roman"/>
                <w:b/>
                <w:sz w:val="22"/>
                <w:szCs w:val="22"/>
              </w:rPr>
              <w:t>Parameter</w:t>
            </w:r>
          </w:p>
        </w:tc>
        <w:tc>
          <w:tcPr>
            <w:tcW w:w="1975" w:type="dxa"/>
            <w:shd w:val="clear" w:color="auto" w:fill="auto"/>
            <w:tcMar>
              <w:left w:w="108" w:type="dxa"/>
            </w:tcMar>
          </w:tcPr>
          <w:p w14:paraId="2522156A" w14:textId="77777777" w:rsidR="002D4F19" w:rsidRDefault="0057376A">
            <w:pPr>
              <w:pStyle w:val="LO-normal"/>
              <w:rPr>
                <w:rFonts w:ascii="Times New Roman" w:hAnsi="Times New Roman" w:cs="Times New Roman"/>
                <w:b/>
                <w:sz w:val="22"/>
                <w:szCs w:val="22"/>
              </w:rPr>
            </w:pPr>
            <w:r>
              <w:rPr>
                <w:rFonts w:ascii="Times New Roman" w:hAnsi="Times New Roman" w:cs="Times New Roman"/>
                <w:b/>
                <w:sz w:val="22"/>
                <w:szCs w:val="22"/>
              </w:rPr>
              <w:t>Example Value</w:t>
            </w:r>
          </w:p>
        </w:tc>
        <w:tc>
          <w:tcPr>
            <w:tcW w:w="4811" w:type="dxa"/>
            <w:shd w:val="clear" w:color="auto" w:fill="auto"/>
            <w:tcMar>
              <w:left w:w="108" w:type="dxa"/>
            </w:tcMar>
          </w:tcPr>
          <w:p w14:paraId="279C5CE6" w14:textId="77777777" w:rsidR="002D4F19" w:rsidRDefault="0057376A">
            <w:pPr>
              <w:pStyle w:val="LO-normal"/>
              <w:rPr>
                <w:rFonts w:ascii="Times New Roman" w:hAnsi="Times New Roman" w:cs="Times New Roman"/>
                <w:b/>
                <w:sz w:val="22"/>
                <w:szCs w:val="22"/>
              </w:rPr>
            </w:pPr>
            <w:r>
              <w:rPr>
                <w:rFonts w:ascii="Times New Roman" w:hAnsi="Times New Roman" w:cs="Times New Roman"/>
                <w:b/>
                <w:sz w:val="22"/>
                <w:szCs w:val="22"/>
              </w:rPr>
              <w:t>Description</w:t>
            </w:r>
          </w:p>
        </w:tc>
      </w:tr>
      <w:tr w:rsidR="002D4F19" w14:paraId="36C42AF6" w14:textId="77777777">
        <w:trPr>
          <w:jc w:val="center"/>
        </w:trPr>
        <w:tc>
          <w:tcPr>
            <w:tcW w:w="2304" w:type="dxa"/>
            <w:shd w:val="clear" w:color="auto" w:fill="auto"/>
            <w:tcMar>
              <w:left w:w="108" w:type="dxa"/>
            </w:tcMar>
          </w:tcPr>
          <w:p w14:paraId="2D451169" w14:textId="181A93B7" w:rsidR="002D4F19" w:rsidRDefault="0057376A" w:rsidP="0001217C">
            <w:pPr>
              <w:pStyle w:val="LO-normal"/>
              <w:rPr>
                <w:rFonts w:ascii="Times New Roman" w:hAnsi="Times New Roman" w:cs="Times New Roman"/>
                <w:sz w:val="22"/>
                <w:szCs w:val="22"/>
              </w:rPr>
            </w:pPr>
            <w:r>
              <w:rPr>
                <w:rFonts w:ascii="Times New Roman" w:hAnsi="Times New Roman" w:cs="Times New Roman"/>
                <w:sz w:val="22"/>
                <w:szCs w:val="22"/>
              </w:rPr>
              <w:t xml:space="preserve">Service </w:t>
            </w:r>
          </w:p>
        </w:tc>
        <w:tc>
          <w:tcPr>
            <w:tcW w:w="1975" w:type="dxa"/>
            <w:shd w:val="clear" w:color="auto" w:fill="auto"/>
            <w:tcMar>
              <w:left w:w="108" w:type="dxa"/>
            </w:tcMar>
          </w:tcPr>
          <w:p w14:paraId="4DB9B51F"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WPS</w:t>
            </w:r>
          </w:p>
        </w:tc>
        <w:tc>
          <w:tcPr>
            <w:tcW w:w="4811" w:type="dxa"/>
            <w:shd w:val="clear" w:color="auto" w:fill="auto"/>
            <w:tcMar>
              <w:left w:w="108" w:type="dxa"/>
            </w:tcMar>
          </w:tcPr>
          <w:p w14:paraId="68664724"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Service of interest (versus WMS, etc.)</w:t>
            </w:r>
          </w:p>
        </w:tc>
      </w:tr>
      <w:tr w:rsidR="002D4F19" w14:paraId="5C50F647" w14:textId="77777777">
        <w:trPr>
          <w:jc w:val="center"/>
        </w:trPr>
        <w:tc>
          <w:tcPr>
            <w:tcW w:w="2304" w:type="dxa"/>
            <w:shd w:val="clear" w:color="auto" w:fill="auto"/>
            <w:tcMar>
              <w:left w:w="108" w:type="dxa"/>
            </w:tcMar>
          </w:tcPr>
          <w:p w14:paraId="1EB0F503"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Version</w:t>
            </w:r>
          </w:p>
        </w:tc>
        <w:tc>
          <w:tcPr>
            <w:tcW w:w="1975" w:type="dxa"/>
            <w:shd w:val="clear" w:color="auto" w:fill="auto"/>
            <w:tcMar>
              <w:left w:w="108" w:type="dxa"/>
            </w:tcMar>
          </w:tcPr>
          <w:p w14:paraId="05B43F2C"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1.0.0</w:t>
            </w:r>
          </w:p>
        </w:tc>
        <w:tc>
          <w:tcPr>
            <w:tcW w:w="4811" w:type="dxa"/>
            <w:shd w:val="clear" w:color="auto" w:fill="auto"/>
            <w:tcMar>
              <w:left w:w="108" w:type="dxa"/>
            </w:tcMar>
          </w:tcPr>
          <w:p w14:paraId="6EE82E9C"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API version (required by API to allow version control)</w:t>
            </w:r>
          </w:p>
        </w:tc>
      </w:tr>
      <w:tr w:rsidR="002D4F19" w14:paraId="276E2610" w14:textId="77777777">
        <w:trPr>
          <w:jc w:val="center"/>
        </w:trPr>
        <w:tc>
          <w:tcPr>
            <w:tcW w:w="2304" w:type="dxa"/>
            <w:shd w:val="clear" w:color="auto" w:fill="auto"/>
            <w:tcMar>
              <w:left w:w="108" w:type="dxa"/>
            </w:tcMar>
          </w:tcPr>
          <w:p w14:paraId="2904F94E"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Request</w:t>
            </w:r>
          </w:p>
        </w:tc>
        <w:tc>
          <w:tcPr>
            <w:tcW w:w="1975" w:type="dxa"/>
            <w:shd w:val="clear" w:color="auto" w:fill="auto"/>
            <w:tcMar>
              <w:left w:w="108" w:type="dxa"/>
            </w:tcMar>
          </w:tcPr>
          <w:p w14:paraId="3EDCF450"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Execute</w:t>
            </w:r>
          </w:p>
        </w:tc>
        <w:tc>
          <w:tcPr>
            <w:tcW w:w="4811" w:type="dxa"/>
            <w:shd w:val="clear" w:color="auto" w:fill="auto"/>
            <w:tcMar>
              <w:left w:w="108" w:type="dxa"/>
            </w:tcMar>
          </w:tcPr>
          <w:p w14:paraId="3D9565C6"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 xml:space="preserve">Specific request type </w:t>
            </w:r>
          </w:p>
        </w:tc>
      </w:tr>
      <w:tr w:rsidR="002D4F19" w14:paraId="165CAD3F" w14:textId="77777777">
        <w:trPr>
          <w:jc w:val="center"/>
        </w:trPr>
        <w:tc>
          <w:tcPr>
            <w:tcW w:w="2304" w:type="dxa"/>
            <w:shd w:val="clear" w:color="auto" w:fill="auto"/>
            <w:tcMar>
              <w:left w:w="108" w:type="dxa"/>
            </w:tcMar>
          </w:tcPr>
          <w:p w14:paraId="47B6F214"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Identifier</w:t>
            </w:r>
          </w:p>
        </w:tc>
        <w:tc>
          <w:tcPr>
            <w:tcW w:w="1975" w:type="dxa"/>
            <w:shd w:val="clear" w:color="auto" w:fill="auto"/>
            <w:tcMar>
              <w:left w:w="108" w:type="dxa"/>
            </w:tcMar>
          </w:tcPr>
          <w:p w14:paraId="5071C0EE"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MultiModelAvg</w:t>
            </w:r>
          </w:p>
        </w:tc>
        <w:tc>
          <w:tcPr>
            <w:tcW w:w="4811" w:type="dxa"/>
            <w:shd w:val="clear" w:color="auto" w:fill="auto"/>
            <w:tcMar>
              <w:left w:w="108" w:type="dxa"/>
            </w:tcMar>
          </w:tcPr>
          <w:p w14:paraId="3703583B"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Requests execution of the common ESGF use case</w:t>
            </w:r>
          </w:p>
        </w:tc>
      </w:tr>
      <w:tr w:rsidR="002D4F19" w14:paraId="65280124" w14:textId="77777777">
        <w:trPr>
          <w:jc w:val="center"/>
        </w:trPr>
        <w:tc>
          <w:tcPr>
            <w:tcW w:w="2304" w:type="dxa"/>
            <w:shd w:val="clear" w:color="auto" w:fill="auto"/>
            <w:tcMar>
              <w:left w:w="108" w:type="dxa"/>
            </w:tcMar>
          </w:tcPr>
          <w:p w14:paraId="7C6F0D3E"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ResponseForm</w:t>
            </w:r>
          </w:p>
        </w:tc>
        <w:tc>
          <w:tcPr>
            <w:tcW w:w="1975" w:type="dxa"/>
            <w:shd w:val="clear" w:color="auto" w:fill="auto"/>
            <w:tcMar>
              <w:left w:w="108" w:type="dxa"/>
            </w:tcMar>
          </w:tcPr>
          <w:p w14:paraId="4B5C0F0A"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ResponseDocument</w:t>
            </w:r>
          </w:p>
        </w:tc>
        <w:tc>
          <w:tcPr>
            <w:tcW w:w="4811" w:type="dxa"/>
            <w:shd w:val="clear" w:color="auto" w:fill="auto"/>
            <w:tcMar>
              <w:left w:w="108" w:type="dxa"/>
            </w:tcMar>
          </w:tcPr>
          <w:p w14:paraId="25B9D4DE"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Requests output in an XML document</w:t>
            </w:r>
          </w:p>
        </w:tc>
      </w:tr>
      <w:tr w:rsidR="002D4F19" w14:paraId="1C82628C" w14:textId="77777777">
        <w:trPr>
          <w:jc w:val="center"/>
        </w:trPr>
        <w:tc>
          <w:tcPr>
            <w:tcW w:w="2304" w:type="dxa"/>
            <w:shd w:val="clear" w:color="auto" w:fill="auto"/>
            <w:tcMar>
              <w:left w:w="108" w:type="dxa"/>
            </w:tcMar>
          </w:tcPr>
          <w:p w14:paraId="4AC0C0A2"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StoreExecuteResponse</w:t>
            </w:r>
          </w:p>
        </w:tc>
        <w:tc>
          <w:tcPr>
            <w:tcW w:w="1975" w:type="dxa"/>
            <w:shd w:val="clear" w:color="auto" w:fill="auto"/>
            <w:tcMar>
              <w:left w:w="108" w:type="dxa"/>
            </w:tcMar>
          </w:tcPr>
          <w:p w14:paraId="5FAAD8AC"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True</w:t>
            </w:r>
          </w:p>
        </w:tc>
        <w:tc>
          <w:tcPr>
            <w:tcW w:w="4811" w:type="dxa"/>
            <w:shd w:val="clear" w:color="auto" w:fill="auto"/>
            <w:tcMar>
              <w:left w:w="108" w:type="dxa"/>
            </w:tcMar>
          </w:tcPr>
          <w:p w14:paraId="384725D0"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Requests that the Execute response is stored as a web-accessible resource</w:t>
            </w:r>
          </w:p>
        </w:tc>
      </w:tr>
      <w:tr w:rsidR="002D4F19" w14:paraId="305B7901" w14:textId="77777777">
        <w:trPr>
          <w:jc w:val="center"/>
        </w:trPr>
        <w:tc>
          <w:tcPr>
            <w:tcW w:w="2304" w:type="dxa"/>
            <w:shd w:val="clear" w:color="auto" w:fill="auto"/>
            <w:tcMar>
              <w:left w:w="108" w:type="dxa"/>
            </w:tcMar>
          </w:tcPr>
          <w:p w14:paraId="510B615C"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Status</w:t>
            </w:r>
          </w:p>
        </w:tc>
        <w:tc>
          <w:tcPr>
            <w:tcW w:w="1975" w:type="dxa"/>
            <w:shd w:val="clear" w:color="auto" w:fill="auto"/>
            <w:tcMar>
              <w:left w:w="108" w:type="dxa"/>
            </w:tcMar>
          </w:tcPr>
          <w:p w14:paraId="3CA2F1B8"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True</w:t>
            </w:r>
          </w:p>
        </w:tc>
        <w:tc>
          <w:tcPr>
            <w:tcW w:w="4811" w:type="dxa"/>
            <w:shd w:val="clear" w:color="auto" w:fill="auto"/>
            <w:tcMar>
              <w:left w:w="108" w:type="dxa"/>
            </w:tcMar>
          </w:tcPr>
          <w:p w14:paraId="521FFDE1"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Requests that status information be updated in the response document</w:t>
            </w:r>
          </w:p>
        </w:tc>
      </w:tr>
      <w:tr w:rsidR="002D4F19" w14:paraId="5AA342C7" w14:textId="77777777">
        <w:trPr>
          <w:jc w:val="center"/>
        </w:trPr>
        <w:tc>
          <w:tcPr>
            <w:tcW w:w="2304" w:type="dxa"/>
            <w:shd w:val="clear" w:color="auto" w:fill="auto"/>
            <w:tcMar>
              <w:left w:w="108" w:type="dxa"/>
            </w:tcMar>
          </w:tcPr>
          <w:p w14:paraId="403DF427"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lastRenderedPageBreak/>
              <w:t>DataInputs</w:t>
            </w:r>
          </w:p>
        </w:tc>
        <w:tc>
          <w:tcPr>
            <w:tcW w:w="1975" w:type="dxa"/>
            <w:shd w:val="clear" w:color="auto" w:fill="auto"/>
            <w:tcMar>
              <w:left w:w="108" w:type="dxa"/>
            </w:tcMar>
          </w:tcPr>
          <w:p w14:paraId="23CC5F60" w14:textId="77777777" w:rsidR="002D4F19" w:rsidRDefault="0057376A">
            <w:pPr>
              <w:pStyle w:val="LO-normal"/>
              <w:rPr>
                <w:rFonts w:ascii="Times New Roman" w:hAnsi="Times New Roman" w:cs="Times New Roman"/>
                <w:b/>
                <w:i/>
                <w:sz w:val="22"/>
                <w:szCs w:val="22"/>
              </w:rPr>
            </w:pPr>
            <w:r>
              <w:rPr>
                <w:rFonts w:ascii="Times New Roman" w:hAnsi="Times New Roman" w:cs="Times New Roman"/>
                <w:b/>
                <w:i/>
                <w:sz w:val="22"/>
                <w:szCs w:val="22"/>
              </w:rPr>
              <w:t>See DataInputs Table below ...</w:t>
            </w:r>
          </w:p>
        </w:tc>
        <w:tc>
          <w:tcPr>
            <w:tcW w:w="4811" w:type="dxa"/>
            <w:shd w:val="clear" w:color="auto" w:fill="auto"/>
            <w:tcMar>
              <w:left w:w="108" w:type="dxa"/>
            </w:tcMar>
          </w:tcPr>
          <w:p w14:paraId="7273AC3B"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Process-specific parameter values</w:t>
            </w:r>
          </w:p>
        </w:tc>
      </w:tr>
    </w:tbl>
    <w:p w14:paraId="4445A323" w14:textId="77777777" w:rsidR="002D4F19" w:rsidRDefault="002D4F19">
      <w:pPr>
        <w:pStyle w:val="LO-normal"/>
        <w:rPr>
          <w:rFonts w:ascii="Times New Roman" w:hAnsi="Times New Roman" w:cs="Times New Roman"/>
          <w:sz w:val="22"/>
          <w:szCs w:val="22"/>
        </w:rPr>
      </w:pPr>
    </w:p>
    <w:p w14:paraId="3E903D32" w14:textId="77777777" w:rsidR="002D4F19" w:rsidRDefault="002D4F19">
      <w:pPr>
        <w:pStyle w:val="LO-normal"/>
        <w:rPr>
          <w:rFonts w:ascii="Times New Roman" w:hAnsi="Times New Roman" w:cs="Times New Roman"/>
          <w:sz w:val="22"/>
          <w:szCs w:val="22"/>
        </w:rPr>
      </w:pPr>
    </w:p>
    <w:p w14:paraId="3E888BF1" w14:textId="77777777" w:rsidR="002D4F19" w:rsidRDefault="0057376A">
      <w:pPr>
        <w:pStyle w:val="LO-normal"/>
        <w:spacing w:after="120"/>
        <w:ind w:left="-274"/>
        <w:rPr>
          <w:rFonts w:ascii="Times New Roman" w:hAnsi="Times New Roman" w:cs="Times New Roman"/>
          <w:i/>
          <w:sz w:val="22"/>
          <w:szCs w:val="22"/>
        </w:rPr>
      </w:pPr>
      <w:r>
        <w:rPr>
          <w:rFonts w:ascii="Times New Roman" w:hAnsi="Times New Roman" w:cs="Times New Roman"/>
          <w:b/>
          <w:i/>
          <w:sz w:val="22"/>
          <w:szCs w:val="22"/>
        </w:rPr>
        <w:t>DataInputs Table</w:t>
      </w:r>
    </w:p>
    <w:tbl>
      <w:tblPr>
        <w:tblStyle w:val="TableGrid"/>
        <w:tblW w:w="9090" w:type="dxa"/>
        <w:jc w:val="center"/>
        <w:tblLook w:val="04A0" w:firstRow="1" w:lastRow="0" w:firstColumn="1" w:lastColumn="0" w:noHBand="0" w:noVBand="1"/>
      </w:tblPr>
      <w:tblGrid>
        <w:gridCol w:w="1709"/>
        <w:gridCol w:w="7381"/>
      </w:tblGrid>
      <w:tr w:rsidR="002D4F19" w14:paraId="74F94638" w14:textId="77777777">
        <w:trPr>
          <w:jc w:val="center"/>
        </w:trPr>
        <w:tc>
          <w:tcPr>
            <w:tcW w:w="1709" w:type="dxa"/>
            <w:shd w:val="clear" w:color="auto" w:fill="auto"/>
            <w:tcMar>
              <w:left w:w="108" w:type="dxa"/>
            </w:tcMar>
          </w:tcPr>
          <w:p w14:paraId="176D8228" w14:textId="77777777" w:rsidR="002D4F19" w:rsidRDefault="0057376A">
            <w:pPr>
              <w:pStyle w:val="LO-normal"/>
              <w:rPr>
                <w:rFonts w:ascii="Times New Roman" w:hAnsi="Times New Roman" w:cs="Times New Roman"/>
                <w:b/>
                <w:sz w:val="22"/>
                <w:szCs w:val="22"/>
              </w:rPr>
            </w:pPr>
            <w:r>
              <w:rPr>
                <w:rFonts w:ascii="Times New Roman" w:hAnsi="Times New Roman" w:cs="Times New Roman"/>
                <w:b/>
                <w:sz w:val="22"/>
                <w:szCs w:val="22"/>
              </w:rPr>
              <w:t>Title</w:t>
            </w:r>
          </w:p>
        </w:tc>
        <w:tc>
          <w:tcPr>
            <w:tcW w:w="7380" w:type="dxa"/>
            <w:shd w:val="clear" w:color="auto" w:fill="auto"/>
            <w:tcMar>
              <w:left w:w="108" w:type="dxa"/>
            </w:tcMar>
          </w:tcPr>
          <w:p w14:paraId="5F26F7B2" w14:textId="77777777" w:rsidR="002D4F19" w:rsidRDefault="0057376A">
            <w:pPr>
              <w:pStyle w:val="LO-normal"/>
              <w:rPr>
                <w:rFonts w:ascii="Times New Roman" w:hAnsi="Times New Roman" w:cs="Times New Roman"/>
                <w:b/>
                <w:sz w:val="22"/>
                <w:szCs w:val="22"/>
              </w:rPr>
            </w:pPr>
            <w:r>
              <w:rPr>
                <w:rFonts w:ascii="Times New Roman" w:hAnsi="Times New Roman" w:cs="Times New Roman"/>
                <w:b/>
                <w:sz w:val="22"/>
                <w:szCs w:val="22"/>
              </w:rPr>
              <w:t xml:space="preserve">Use Case Value </w:t>
            </w:r>
          </w:p>
        </w:tc>
      </w:tr>
      <w:tr w:rsidR="002D4F19" w14:paraId="4F5D1CBD" w14:textId="77777777">
        <w:trPr>
          <w:jc w:val="center"/>
        </w:trPr>
        <w:tc>
          <w:tcPr>
            <w:tcW w:w="1709" w:type="dxa"/>
            <w:shd w:val="clear" w:color="auto" w:fill="auto"/>
            <w:tcMar>
              <w:left w:w="108" w:type="dxa"/>
            </w:tcMar>
          </w:tcPr>
          <w:p w14:paraId="1A07DB64" w14:textId="77777777" w:rsidR="002D4F19" w:rsidRPr="00450ED9" w:rsidRDefault="0057376A">
            <w:pPr>
              <w:pStyle w:val="LO-normal"/>
              <w:rPr>
                <w:rFonts w:ascii="Times New Roman" w:hAnsi="Times New Roman" w:cs="Times New Roman"/>
                <w:strike/>
                <w:sz w:val="22"/>
                <w:szCs w:val="22"/>
              </w:rPr>
            </w:pPr>
            <w:r w:rsidRPr="00450ED9">
              <w:rPr>
                <w:rFonts w:ascii="Times New Roman" w:hAnsi="Times New Roman" w:cs="Times New Roman"/>
                <w:strike/>
                <w:sz w:val="22"/>
                <w:szCs w:val="22"/>
              </w:rPr>
              <w:t>Dataset</w:t>
            </w:r>
          </w:p>
        </w:tc>
        <w:tc>
          <w:tcPr>
            <w:tcW w:w="7380" w:type="dxa"/>
            <w:shd w:val="clear" w:color="auto" w:fill="auto"/>
            <w:tcMar>
              <w:left w:w="108" w:type="dxa"/>
            </w:tcMar>
          </w:tcPr>
          <w:p w14:paraId="3A784759" w14:textId="77777777" w:rsidR="002D4F19" w:rsidRPr="00450ED9" w:rsidRDefault="0057376A">
            <w:pPr>
              <w:pStyle w:val="LO-normal"/>
              <w:rPr>
                <w:rFonts w:ascii="Times New Roman" w:hAnsi="Times New Roman" w:cs="Times New Roman"/>
                <w:strike/>
                <w:sz w:val="22"/>
                <w:szCs w:val="22"/>
              </w:rPr>
            </w:pPr>
            <w:r w:rsidRPr="00450ED9">
              <w:rPr>
                <w:rFonts w:ascii="Times New Roman" w:hAnsi="Times New Roman" w:cs="Times New Roman"/>
                <w:strike/>
                <w:sz w:val="22"/>
                <w:szCs w:val="22"/>
              </w:rPr>
              <w:t>http://opendap.esgf/tasavg_mm_ECMWF_200001-200012.nc,</w:t>
            </w:r>
          </w:p>
          <w:p w14:paraId="3355E7C4" w14:textId="77777777" w:rsidR="002D4F19" w:rsidRPr="00450ED9" w:rsidRDefault="0057376A">
            <w:pPr>
              <w:pStyle w:val="LO-normal"/>
              <w:rPr>
                <w:rFonts w:ascii="Times New Roman" w:hAnsi="Times New Roman" w:cs="Times New Roman"/>
                <w:strike/>
                <w:sz w:val="22"/>
                <w:szCs w:val="22"/>
              </w:rPr>
            </w:pPr>
            <w:r w:rsidRPr="00450ED9">
              <w:rPr>
                <w:rFonts w:ascii="Times New Roman" w:hAnsi="Times New Roman" w:cs="Times New Roman"/>
                <w:strike/>
                <w:sz w:val="22"/>
                <w:szCs w:val="22"/>
              </w:rPr>
              <w:t>http://opendap.esgf/tasavg_mm_CFSR_200001-200012.nc,</w:t>
            </w:r>
          </w:p>
          <w:p w14:paraId="01A91A28" w14:textId="77777777" w:rsidR="002D4F19" w:rsidRPr="00450ED9" w:rsidRDefault="0057376A">
            <w:pPr>
              <w:pStyle w:val="LO-normal"/>
              <w:rPr>
                <w:rFonts w:ascii="Times New Roman" w:hAnsi="Times New Roman" w:cs="Times New Roman"/>
                <w:strike/>
                <w:sz w:val="22"/>
                <w:szCs w:val="22"/>
              </w:rPr>
            </w:pPr>
            <w:r w:rsidRPr="00450ED9">
              <w:rPr>
                <w:rFonts w:ascii="Times New Roman" w:hAnsi="Times New Roman" w:cs="Times New Roman"/>
                <w:strike/>
                <w:sz w:val="22"/>
                <w:szCs w:val="22"/>
              </w:rPr>
              <w:t>http://opendap.esgf/tasavg_mm_MERRA_200001-200012.nc</w:t>
            </w:r>
          </w:p>
        </w:tc>
      </w:tr>
      <w:tr w:rsidR="002D4F19" w14:paraId="2E93E82F" w14:textId="77777777">
        <w:trPr>
          <w:jc w:val="center"/>
        </w:trPr>
        <w:tc>
          <w:tcPr>
            <w:tcW w:w="1709" w:type="dxa"/>
            <w:shd w:val="clear" w:color="auto" w:fill="auto"/>
            <w:tcMar>
              <w:left w:w="108" w:type="dxa"/>
            </w:tcMar>
          </w:tcPr>
          <w:p w14:paraId="42245EF2"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Operation</w:t>
            </w:r>
          </w:p>
        </w:tc>
        <w:tc>
          <w:tcPr>
            <w:tcW w:w="7380" w:type="dxa"/>
            <w:shd w:val="clear" w:color="auto" w:fill="auto"/>
            <w:tcMar>
              <w:left w:w="108" w:type="dxa"/>
            </w:tcMar>
          </w:tcPr>
          <w:p w14:paraId="085B3884"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avg</w:t>
            </w:r>
          </w:p>
        </w:tc>
      </w:tr>
      <w:tr w:rsidR="002D4F19" w14:paraId="397B1511" w14:textId="77777777">
        <w:trPr>
          <w:jc w:val="center"/>
        </w:trPr>
        <w:tc>
          <w:tcPr>
            <w:tcW w:w="1709" w:type="dxa"/>
            <w:shd w:val="clear" w:color="auto" w:fill="auto"/>
            <w:tcMar>
              <w:left w:w="108" w:type="dxa"/>
            </w:tcMar>
          </w:tcPr>
          <w:p w14:paraId="7B3F30CE"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Variable</w:t>
            </w:r>
          </w:p>
        </w:tc>
        <w:tc>
          <w:tcPr>
            <w:tcW w:w="7380" w:type="dxa"/>
            <w:shd w:val="clear" w:color="auto" w:fill="auto"/>
            <w:tcMar>
              <w:left w:w="108" w:type="dxa"/>
            </w:tcMar>
          </w:tcPr>
          <w:p w14:paraId="424057F4" w14:textId="17C517BD" w:rsidR="002D4F19" w:rsidRDefault="00CA404E" w:rsidP="00C752AC">
            <w:pPr>
              <w:pStyle w:val="LO-normal"/>
              <w:rPr>
                <w:rFonts w:ascii="Times New Roman" w:hAnsi="Times New Roman" w:cs="Times New Roman"/>
                <w:sz w:val="22"/>
                <w:szCs w:val="22"/>
              </w:rPr>
            </w:pPr>
            <w:r>
              <w:rPr>
                <w:rFonts w:ascii="Menlo Regular" w:hAnsi="Menlo Regular" w:cs="Menlo Regular"/>
                <w:sz w:val="22"/>
                <w:szCs w:val="22"/>
              </w:rPr>
              <w:t>{"domain": "</w:t>
            </w:r>
            <w:r w:rsidR="00C752AC">
              <w:rPr>
                <w:rFonts w:ascii="Menlo Regular" w:hAnsi="Menlo Regular" w:cs="Menlo Regular"/>
                <w:sz w:val="22"/>
                <w:szCs w:val="22"/>
              </w:rPr>
              <w:t>year_2001</w:t>
            </w:r>
            <w:r>
              <w:rPr>
                <w:rFonts w:ascii="Menlo Regular" w:hAnsi="Menlo Regular" w:cs="Menlo Regular"/>
                <w:sz w:val="22"/>
                <w:szCs w:val="22"/>
              </w:rPr>
              <w:t>", "id": "tas", "uri": "http://opendap.esgf/tasavg_mm_ECMWF_200001-200012.nc"}, {"domain": "</w:t>
            </w:r>
            <w:r w:rsidR="00C752AC">
              <w:rPr>
                <w:rFonts w:ascii="Menlo Regular" w:hAnsi="Menlo Regular" w:cs="Menlo Regular"/>
                <w:sz w:val="22"/>
                <w:szCs w:val="22"/>
              </w:rPr>
              <w:t>year_2001</w:t>
            </w:r>
            <w:r>
              <w:rPr>
                <w:rFonts w:ascii="Menlo Regular" w:hAnsi="Menlo Regular" w:cs="Menlo Regular"/>
                <w:sz w:val="22"/>
                <w:szCs w:val="22"/>
              </w:rPr>
              <w:t>", "id": "tas", "uri": "http://opendap.esgf/tasavg_mm_CFSR_200001-200012.nc"}, {"domain": "</w:t>
            </w:r>
            <w:r w:rsidR="00C752AC">
              <w:rPr>
                <w:rFonts w:ascii="Menlo Regular" w:hAnsi="Menlo Regular" w:cs="Menlo Regular"/>
                <w:sz w:val="22"/>
                <w:szCs w:val="22"/>
              </w:rPr>
              <w:t>year_2001</w:t>
            </w:r>
            <w:r>
              <w:rPr>
                <w:rFonts w:ascii="Menlo Regular" w:hAnsi="Menlo Regular" w:cs="Menlo Regular"/>
                <w:sz w:val="22"/>
                <w:szCs w:val="22"/>
              </w:rPr>
              <w:t>", "id": "tas", "uri": "http://opendap.esgf/tasavg_mm_MERRA_200001-200012.nc"}</w:t>
            </w:r>
          </w:p>
        </w:tc>
      </w:tr>
      <w:tr w:rsidR="002D4F19" w:rsidRPr="00450ED9" w14:paraId="083E992E" w14:textId="77777777">
        <w:trPr>
          <w:jc w:val="center"/>
        </w:trPr>
        <w:tc>
          <w:tcPr>
            <w:tcW w:w="1709" w:type="dxa"/>
            <w:shd w:val="clear" w:color="auto" w:fill="auto"/>
            <w:tcMar>
              <w:left w:w="108" w:type="dxa"/>
            </w:tcMar>
          </w:tcPr>
          <w:p w14:paraId="41E3F675" w14:textId="77777777" w:rsidR="002D4F19" w:rsidRPr="00450ED9" w:rsidRDefault="0057376A">
            <w:pPr>
              <w:pStyle w:val="LO-normal"/>
              <w:rPr>
                <w:rFonts w:ascii="Times New Roman" w:hAnsi="Times New Roman" w:cs="Times New Roman"/>
                <w:strike/>
                <w:sz w:val="22"/>
                <w:szCs w:val="22"/>
              </w:rPr>
            </w:pPr>
            <w:r w:rsidRPr="00450ED9">
              <w:rPr>
                <w:rFonts w:ascii="Times New Roman" w:hAnsi="Times New Roman" w:cs="Times New Roman"/>
                <w:strike/>
                <w:sz w:val="22"/>
                <w:szCs w:val="22"/>
              </w:rPr>
              <w:t>Start_date</w:t>
            </w:r>
          </w:p>
        </w:tc>
        <w:tc>
          <w:tcPr>
            <w:tcW w:w="7380" w:type="dxa"/>
            <w:shd w:val="clear" w:color="auto" w:fill="auto"/>
            <w:tcMar>
              <w:left w:w="108" w:type="dxa"/>
            </w:tcMar>
          </w:tcPr>
          <w:p w14:paraId="6172B2B4" w14:textId="77777777" w:rsidR="002D4F19" w:rsidRPr="00450ED9" w:rsidRDefault="0057376A">
            <w:pPr>
              <w:pStyle w:val="LO-normal"/>
              <w:rPr>
                <w:rFonts w:ascii="Times New Roman" w:hAnsi="Times New Roman" w:cs="Times New Roman"/>
                <w:strike/>
                <w:sz w:val="22"/>
                <w:szCs w:val="22"/>
              </w:rPr>
            </w:pPr>
            <w:r w:rsidRPr="00450ED9">
              <w:rPr>
                <w:rFonts w:ascii="Times New Roman" w:hAnsi="Times New Roman" w:cs="Times New Roman"/>
                <w:strike/>
                <w:sz w:val="22"/>
                <w:szCs w:val="22"/>
              </w:rPr>
              <w:t>20000101</w:t>
            </w:r>
          </w:p>
        </w:tc>
      </w:tr>
      <w:tr w:rsidR="002D4F19" w:rsidRPr="00450ED9" w14:paraId="1B0DA163" w14:textId="77777777">
        <w:trPr>
          <w:jc w:val="center"/>
        </w:trPr>
        <w:tc>
          <w:tcPr>
            <w:tcW w:w="1709" w:type="dxa"/>
            <w:shd w:val="clear" w:color="auto" w:fill="auto"/>
            <w:tcMar>
              <w:left w:w="108" w:type="dxa"/>
            </w:tcMar>
          </w:tcPr>
          <w:p w14:paraId="648741DD" w14:textId="77777777" w:rsidR="002D4F19" w:rsidRPr="00450ED9" w:rsidRDefault="0057376A">
            <w:pPr>
              <w:pStyle w:val="LO-normal"/>
              <w:rPr>
                <w:rFonts w:ascii="Times New Roman" w:hAnsi="Times New Roman" w:cs="Times New Roman"/>
                <w:strike/>
                <w:sz w:val="22"/>
                <w:szCs w:val="22"/>
              </w:rPr>
            </w:pPr>
            <w:r w:rsidRPr="00450ED9">
              <w:rPr>
                <w:rFonts w:ascii="Times New Roman" w:hAnsi="Times New Roman" w:cs="Times New Roman"/>
                <w:strike/>
                <w:sz w:val="22"/>
                <w:szCs w:val="22"/>
              </w:rPr>
              <w:t>End_date</w:t>
            </w:r>
          </w:p>
        </w:tc>
        <w:tc>
          <w:tcPr>
            <w:tcW w:w="7380" w:type="dxa"/>
            <w:shd w:val="clear" w:color="auto" w:fill="auto"/>
            <w:tcMar>
              <w:left w:w="108" w:type="dxa"/>
            </w:tcMar>
          </w:tcPr>
          <w:p w14:paraId="33F6B86B" w14:textId="77777777" w:rsidR="002D4F19" w:rsidRPr="00450ED9" w:rsidRDefault="0057376A">
            <w:pPr>
              <w:pStyle w:val="LO-normal"/>
              <w:rPr>
                <w:rFonts w:ascii="Times New Roman" w:hAnsi="Times New Roman" w:cs="Times New Roman"/>
                <w:strike/>
                <w:sz w:val="22"/>
                <w:szCs w:val="22"/>
              </w:rPr>
            </w:pPr>
            <w:r w:rsidRPr="00450ED9">
              <w:rPr>
                <w:rFonts w:ascii="Times New Roman" w:hAnsi="Times New Roman" w:cs="Times New Roman"/>
                <w:strike/>
                <w:sz w:val="22"/>
                <w:szCs w:val="22"/>
              </w:rPr>
              <w:t>20001231</w:t>
            </w:r>
          </w:p>
        </w:tc>
      </w:tr>
      <w:tr w:rsidR="002D4F19" w:rsidRPr="00450ED9" w14:paraId="28902CB2" w14:textId="77777777">
        <w:trPr>
          <w:jc w:val="center"/>
        </w:trPr>
        <w:tc>
          <w:tcPr>
            <w:tcW w:w="1709" w:type="dxa"/>
            <w:shd w:val="clear" w:color="auto" w:fill="auto"/>
            <w:tcMar>
              <w:left w:w="108" w:type="dxa"/>
            </w:tcMar>
          </w:tcPr>
          <w:p w14:paraId="74F51580" w14:textId="77777777" w:rsidR="002D4F19" w:rsidRPr="00450ED9" w:rsidRDefault="0057376A">
            <w:pPr>
              <w:pStyle w:val="LO-normal"/>
              <w:rPr>
                <w:rFonts w:ascii="Times New Roman" w:hAnsi="Times New Roman" w:cs="Times New Roman"/>
                <w:strike/>
                <w:sz w:val="22"/>
                <w:szCs w:val="22"/>
              </w:rPr>
            </w:pPr>
            <w:r w:rsidRPr="00450ED9">
              <w:rPr>
                <w:rFonts w:ascii="Times New Roman" w:hAnsi="Times New Roman" w:cs="Times New Roman"/>
                <w:strike/>
                <w:sz w:val="22"/>
                <w:szCs w:val="22"/>
              </w:rPr>
              <w:t>Max_lat</w:t>
            </w:r>
          </w:p>
        </w:tc>
        <w:tc>
          <w:tcPr>
            <w:tcW w:w="7380" w:type="dxa"/>
            <w:shd w:val="clear" w:color="auto" w:fill="auto"/>
            <w:tcMar>
              <w:left w:w="108" w:type="dxa"/>
            </w:tcMar>
          </w:tcPr>
          <w:p w14:paraId="7946B4BA" w14:textId="77777777" w:rsidR="002D4F19" w:rsidRPr="00450ED9" w:rsidRDefault="0057376A">
            <w:pPr>
              <w:pStyle w:val="LO-normal"/>
              <w:rPr>
                <w:rFonts w:ascii="Times New Roman" w:hAnsi="Times New Roman" w:cs="Times New Roman"/>
                <w:strike/>
                <w:sz w:val="22"/>
                <w:szCs w:val="22"/>
              </w:rPr>
            </w:pPr>
            <w:r w:rsidRPr="00450ED9">
              <w:rPr>
                <w:rFonts w:ascii="Times New Roman" w:hAnsi="Times New Roman" w:cs="Times New Roman"/>
                <w:strike/>
                <w:sz w:val="22"/>
                <w:szCs w:val="22"/>
              </w:rPr>
              <w:t>50</w:t>
            </w:r>
          </w:p>
        </w:tc>
      </w:tr>
      <w:tr w:rsidR="002D4F19" w:rsidRPr="00450ED9" w14:paraId="709929E7" w14:textId="77777777">
        <w:trPr>
          <w:jc w:val="center"/>
        </w:trPr>
        <w:tc>
          <w:tcPr>
            <w:tcW w:w="1709" w:type="dxa"/>
            <w:shd w:val="clear" w:color="auto" w:fill="auto"/>
            <w:tcMar>
              <w:left w:w="108" w:type="dxa"/>
            </w:tcMar>
          </w:tcPr>
          <w:p w14:paraId="3E0F7C82" w14:textId="77777777" w:rsidR="002D4F19" w:rsidRPr="00450ED9" w:rsidRDefault="0057376A">
            <w:pPr>
              <w:pStyle w:val="LO-normal"/>
              <w:rPr>
                <w:rFonts w:ascii="Times New Roman" w:hAnsi="Times New Roman" w:cs="Times New Roman"/>
                <w:strike/>
                <w:sz w:val="22"/>
                <w:szCs w:val="22"/>
              </w:rPr>
            </w:pPr>
            <w:r w:rsidRPr="00450ED9">
              <w:rPr>
                <w:rFonts w:ascii="Times New Roman" w:hAnsi="Times New Roman" w:cs="Times New Roman"/>
                <w:strike/>
                <w:sz w:val="22"/>
                <w:szCs w:val="22"/>
              </w:rPr>
              <w:t>Max_lon</w:t>
            </w:r>
          </w:p>
        </w:tc>
        <w:tc>
          <w:tcPr>
            <w:tcW w:w="7380" w:type="dxa"/>
            <w:shd w:val="clear" w:color="auto" w:fill="auto"/>
            <w:tcMar>
              <w:left w:w="108" w:type="dxa"/>
            </w:tcMar>
          </w:tcPr>
          <w:p w14:paraId="73286AE1" w14:textId="77777777" w:rsidR="002D4F19" w:rsidRPr="00450ED9" w:rsidRDefault="0057376A">
            <w:pPr>
              <w:pStyle w:val="LO-normal"/>
              <w:rPr>
                <w:rFonts w:ascii="Times New Roman" w:hAnsi="Times New Roman" w:cs="Times New Roman"/>
                <w:strike/>
                <w:sz w:val="22"/>
                <w:szCs w:val="22"/>
              </w:rPr>
            </w:pPr>
            <w:r w:rsidRPr="00450ED9">
              <w:rPr>
                <w:rFonts w:ascii="Times New Roman" w:hAnsi="Times New Roman" w:cs="Times New Roman"/>
                <w:strike/>
                <w:sz w:val="22"/>
                <w:szCs w:val="22"/>
              </w:rPr>
              <w:t>-66</w:t>
            </w:r>
          </w:p>
        </w:tc>
      </w:tr>
      <w:tr w:rsidR="002D4F19" w:rsidRPr="00450ED9" w14:paraId="7890E3AC" w14:textId="77777777">
        <w:trPr>
          <w:jc w:val="center"/>
        </w:trPr>
        <w:tc>
          <w:tcPr>
            <w:tcW w:w="1709" w:type="dxa"/>
            <w:shd w:val="clear" w:color="auto" w:fill="auto"/>
            <w:tcMar>
              <w:left w:w="108" w:type="dxa"/>
            </w:tcMar>
          </w:tcPr>
          <w:p w14:paraId="3EE97FF9" w14:textId="77777777" w:rsidR="002D4F19" w:rsidRPr="00450ED9" w:rsidRDefault="0057376A">
            <w:pPr>
              <w:pStyle w:val="LO-normal"/>
              <w:rPr>
                <w:rFonts w:ascii="Times New Roman" w:hAnsi="Times New Roman" w:cs="Times New Roman"/>
                <w:strike/>
                <w:sz w:val="22"/>
                <w:szCs w:val="22"/>
              </w:rPr>
            </w:pPr>
            <w:r w:rsidRPr="00450ED9">
              <w:rPr>
                <w:rFonts w:ascii="Times New Roman" w:hAnsi="Times New Roman" w:cs="Times New Roman"/>
                <w:strike/>
                <w:sz w:val="22"/>
                <w:szCs w:val="22"/>
              </w:rPr>
              <w:t>Min_lat</w:t>
            </w:r>
          </w:p>
        </w:tc>
        <w:tc>
          <w:tcPr>
            <w:tcW w:w="7380" w:type="dxa"/>
            <w:shd w:val="clear" w:color="auto" w:fill="auto"/>
            <w:tcMar>
              <w:left w:w="108" w:type="dxa"/>
            </w:tcMar>
          </w:tcPr>
          <w:p w14:paraId="1EDF5371" w14:textId="77777777" w:rsidR="002D4F19" w:rsidRPr="00450ED9" w:rsidRDefault="0057376A">
            <w:pPr>
              <w:pStyle w:val="LO-normal"/>
              <w:rPr>
                <w:rFonts w:ascii="Times New Roman" w:hAnsi="Times New Roman" w:cs="Times New Roman"/>
                <w:strike/>
                <w:sz w:val="22"/>
                <w:szCs w:val="22"/>
              </w:rPr>
            </w:pPr>
            <w:r w:rsidRPr="00450ED9">
              <w:rPr>
                <w:rFonts w:ascii="Times New Roman" w:hAnsi="Times New Roman" w:cs="Times New Roman"/>
                <w:strike/>
                <w:sz w:val="22"/>
                <w:szCs w:val="22"/>
              </w:rPr>
              <w:t>24</w:t>
            </w:r>
          </w:p>
        </w:tc>
      </w:tr>
      <w:tr w:rsidR="002D4F19" w:rsidRPr="00450ED9" w14:paraId="3BC3D9E0" w14:textId="77777777">
        <w:trPr>
          <w:jc w:val="center"/>
        </w:trPr>
        <w:tc>
          <w:tcPr>
            <w:tcW w:w="1709" w:type="dxa"/>
            <w:shd w:val="clear" w:color="auto" w:fill="auto"/>
            <w:tcMar>
              <w:left w:w="108" w:type="dxa"/>
            </w:tcMar>
          </w:tcPr>
          <w:p w14:paraId="697B4494" w14:textId="77777777" w:rsidR="002D4F19" w:rsidRPr="00450ED9" w:rsidRDefault="0057376A">
            <w:pPr>
              <w:pStyle w:val="LO-normal"/>
              <w:rPr>
                <w:rFonts w:ascii="Times New Roman" w:hAnsi="Times New Roman" w:cs="Times New Roman"/>
                <w:strike/>
                <w:sz w:val="22"/>
                <w:szCs w:val="22"/>
              </w:rPr>
            </w:pPr>
            <w:r w:rsidRPr="00450ED9">
              <w:rPr>
                <w:rFonts w:ascii="Times New Roman" w:hAnsi="Times New Roman" w:cs="Times New Roman"/>
                <w:strike/>
                <w:sz w:val="22"/>
                <w:szCs w:val="22"/>
              </w:rPr>
              <w:t>Min_lon</w:t>
            </w:r>
          </w:p>
        </w:tc>
        <w:tc>
          <w:tcPr>
            <w:tcW w:w="7380" w:type="dxa"/>
            <w:shd w:val="clear" w:color="auto" w:fill="auto"/>
            <w:tcMar>
              <w:left w:w="108" w:type="dxa"/>
            </w:tcMar>
          </w:tcPr>
          <w:p w14:paraId="3902CEC9" w14:textId="77777777" w:rsidR="002D4F19" w:rsidRPr="00450ED9" w:rsidRDefault="0057376A">
            <w:pPr>
              <w:pStyle w:val="LO-normal"/>
              <w:rPr>
                <w:rFonts w:ascii="Times New Roman" w:hAnsi="Times New Roman" w:cs="Times New Roman"/>
                <w:strike/>
                <w:sz w:val="22"/>
                <w:szCs w:val="22"/>
              </w:rPr>
            </w:pPr>
            <w:r w:rsidRPr="00450ED9">
              <w:rPr>
                <w:rFonts w:ascii="Times New Roman" w:hAnsi="Times New Roman" w:cs="Times New Roman"/>
                <w:strike/>
                <w:sz w:val="22"/>
                <w:szCs w:val="22"/>
              </w:rPr>
              <w:t>-125</w:t>
            </w:r>
          </w:p>
        </w:tc>
      </w:tr>
      <w:tr w:rsidR="002D4F19" w:rsidRPr="00450ED9" w14:paraId="2EC233B4" w14:textId="77777777">
        <w:trPr>
          <w:jc w:val="center"/>
        </w:trPr>
        <w:tc>
          <w:tcPr>
            <w:tcW w:w="1709" w:type="dxa"/>
            <w:shd w:val="clear" w:color="auto" w:fill="auto"/>
            <w:tcMar>
              <w:left w:w="108" w:type="dxa"/>
            </w:tcMar>
          </w:tcPr>
          <w:p w14:paraId="638A2C95" w14:textId="77777777" w:rsidR="002D4F19" w:rsidRPr="00450ED9" w:rsidRDefault="0057376A">
            <w:pPr>
              <w:pStyle w:val="LO-normal"/>
              <w:rPr>
                <w:rFonts w:ascii="Times New Roman" w:hAnsi="Times New Roman" w:cs="Times New Roman"/>
                <w:strike/>
                <w:sz w:val="22"/>
                <w:szCs w:val="22"/>
              </w:rPr>
            </w:pPr>
            <w:r w:rsidRPr="00450ED9">
              <w:rPr>
                <w:rFonts w:ascii="Times New Roman" w:hAnsi="Times New Roman" w:cs="Times New Roman"/>
                <w:strike/>
                <w:sz w:val="22"/>
                <w:szCs w:val="22"/>
              </w:rPr>
              <w:t>Start_level</w:t>
            </w:r>
          </w:p>
        </w:tc>
        <w:tc>
          <w:tcPr>
            <w:tcW w:w="7380" w:type="dxa"/>
            <w:shd w:val="clear" w:color="auto" w:fill="auto"/>
            <w:tcMar>
              <w:left w:w="108" w:type="dxa"/>
            </w:tcMar>
          </w:tcPr>
          <w:p w14:paraId="46DD3189" w14:textId="77777777" w:rsidR="002D4F19" w:rsidRPr="00450ED9" w:rsidRDefault="0057376A">
            <w:pPr>
              <w:pStyle w:val="LO-normal"/>
              <w:rPr>
                <w:rFonts w:ascii="Times New Roman" w:hAnsi="Times New Roman" w:cs="Times New Roman"/>
                <w:strike/>
                <w:sz w:val="22"/>
                <w:szCs w:val="22"/>
              </w:rPr>
            </w:pPr>
            <w:r w:rsidRPr="00450ED9">
              <w:rPr>
                <w:rFonts w:ascii="Times New Roman" w:hAnsi="Times New Roman" w:cs="Times New Roman"/>
                <w:strike/>
                <w:sz w:val="22"/>
                <w:szCs w:val="22"/>
              </w:rPr>
              <w:t>1</w:t>
            </w:r>
          </w:p>
        </w:tc>
      </w:tr>
      <w:tr w:rsidR="002D4F19" w:rsidRPr="00450ED9" w14:paraId="0F3B5283" w14:textId="77777777">
        <w:trPr>
          <w:jc w:val="center"/>
        </w:trPr>
        <w:tc>
          <w:tcPr>
            <w:tcW w:w="1709" w:type="dxa"/>
            <w:shd w:val="clear" w:color="auto" w:fill="auto"/>
            <w:tcMar>
              <w:left w:w="108" w:type="dxa"/>
            </w:tcMar>
          </w:tcPr>
          <w:p w14:paraId="6B465F8C" w14:textId="77777777" w:rsidR="002D4F19" w:rsidRPr="00450ED9" w:rsidRDefault="0057376A">
            <w:pPr>
              <w:pStyle w:val="LO-normal"/>
              <w:rPr>
                <w:strike/>
              </w:rPr>
            </w:pPr>
            <w:r w:rsidRPr="00450ED9">
              <w:rPr>
                <w:rFonts w:ascii="Times New Roman" w:hAnsi="Times New Roman" w:cs="Times New Roman"/>
                <w:strike/>
                <w:sz w:val="22"/>
                <w:szCs w:val="22"/>
              </w:rPr>
              <w:t>End_level</w:t>
            </w:r>
          </w:p>
        </w:tc>
        <w:tc>
          <w:tcPr>
            <w:tcW w:w="7380" w:type="dxa"/>
            <w:shd w:val="clear" w:color="auto" w:fill="auto"/>
            <w:tcMar>
              <w:left w:w="108" w:type="dxa"/>
            </w:tcMar>
          </w:tcPr>
          <w:p w14:paraId="05CC71ED" w14:textId="77777777" w:rsidR="002D4F19" w:rsidRPr="00450ED9" w:rsidRDefault="0057376A">
            <w:pPr>
              <w:pStyle w:val="LO-normal"/>
              <w:rPr>
                <w:rFonts w:ascii="Times New Roman" w:hAnsi="Times New Roman" w:cs="Times New Roman"/>
                <w:strike/>
                <w:sz w:val="22"/>
                <w:szCs w:val="22"/>
              </w:rPr>
            </w:pPr>
            <w:r w:rsidRPr="00450ED9">
              <w:rPr>
                <w:rFonts w:ascii="Times New Roman" w:hAnsi="Times New Roman" w:cs="Times New Roman"/>
                <w:strike/>
                <w:sz w:val="22"/>
                <w:szCs w:val="22"/>
              </w:rPr>
              <w:t>42</w:t>
            </w:r>
          </w:p>
        </w:tc>
      </w:tr>
      <w:tr w:rsidR="00450ED9" w14:paraId="67F4CE90" w14:textId="77777777">
        <w:trPr>
          <w:jc w:val="center"/>
        </w:trPr>
        <w:tc>
          <w:tcPr>
            <w:tcW w:w="1709" w:type="dxa"/>
            <w:shd w:val="clear" w:color="auto" w:fill="auto"/>
            <w:tcMar>
              <w:left w:w="108" w:type="dxa"/>
            </w:tcMar>
          </w:tcPr>
          <w:p w14:paraId="052B8F61" w14:textId="35A56486" w:rsidR="00450ED9" w:rsidRDefault="00450ED9">
            <w:pPr>
              <w:pStyle w:val="LO-normal"/>
              <w:rPr>
                <w:rFonts w:ascii="Times New Roman" w:hAnsi="Times New Roman" w:cs="Times New Roman"/>
                <w:sz w:val="22"/>
                <w:szCs w:val="22"/>
              </w:rPr>
            </w:pPr>
            <w:r>
              <w:rPr>
                <w:rFonts w:ascii="Times New Roman" w:hAnsi="Times New Roman" w:cs="Times New Roman"/>
                <w:sz w:val="22"/>
                <w:szCs w:val="22"/>
              </w:rPr>
              <w:t>Domain</w:t>
            </w:r>
          </w:p>
        </w:tc>
        <w:tc>
          <w:tcPr>
            <w:tcW w:w="7380" w:type="dxa"/>
            <w:shd w:val="clear" w:color="auto" w:fill="auto"/>
            <w:tcMar>
              <w:left w:w="108" w:type="dxa"/>
            </w:tcMar>
          </w:tcPr>
          <w:p w14:paraId="73283136" w14:textId="7F2C5AB0" w:rsidR="00450ED9" w:rsidRDefault="00CA404E" w:rsidP="00C752AC">
            <w:pPr>
              <w:pStyle w:val="LO-normal"/>
              <w:rPr>
                <w:rFonts w:ascii="Times New Roman" w:hAnsi="Times New Roman" w:cs="Times New Roman"/>
                <w:sz w:val="22"/>
                <w:szCs w:val="22"/>
              </w:rPr>
            </w:pPr>
            <w:r>
              <w:rPr>
                <w:rFonts w:ascii="Menlo Regular" w:hAnsi="Menlo Regular" w:cs="Menlo Regular"/>
                <w:sz w:val="22"/>
                <w:szCs w:val="22"/>
              </w:rPr>
              <w:t>'{"level": {"start": 1, "end": 42</w:t>
            </w:r>
            <w:r w:rsidR="00450ED9">
              <w:rPr>
                <w:rFonts w:ascii="Menlo Regular" w:hAnsi="Menlo Regular" w:cs="Menlo Regular"/>
                <w:sz w:val="22"/>
                <w:szCs w:val="22"/>
              </w:rPr>
              <w:t>, "system": "indices"}, "id": "</w:t>
            </w:r>
            <w:r w:rsidR="00C752AC">
              <w:rPr>
                <w:rFonts w:ascii="Menlo Regular" w:hAnsi="Menlo Regular" w:cs="Menlo Regular"/>
                <w:sz w:val="22"/>
                <w:szCs w:val="22"/>
              </w:rPr>
              <w:t>year_2001</w:t>
            </w:r>
            <w:r>
              <w:rPr>
                <w:rFonts w:ascii="Menlo Regular" w:hAnsi="Menlo Regular" w:cs="Menlo Regular"/>
                <w:sz w:val="22"/>
                <w:szCs w:val="22"/>
              </w:rPr>
              <w:t>", "time": {"start": "2001-01-01", "end": "2001-12-31</w:t>
            </w:r>
            <w:r w:rsidR="00450ED9">
              <w:rPr>
                <w:rFonts w:ascii="Menlo Regular" w:hAnsi="Menlo Regular" w:cs="Menlo Regular"/>
                <w:sz w:val="22"/>
                <w:szCs w:val="22"/>
              </w:rPr>
              <w:t>", "system": "values"}}'</w:t>
            </w:r>
          </w:p>
        </w:tc>
      </w:tr>
      <w:tr w:rsidR="002D4F19" w14:paraId="3E83B043" w14:textId="77777777">
        <w:trPr>
          <w:jc w:val="center"/>
        </w:trPr>
        <w:tc>
          <w:tcPr>
            <w:tcW w:w="1709" w:type="dxa"/>
            <w:shd w:val="clear" w:color="auto" w:fill="auto"/>
            <w:tcMar>
              <w:left w:w="108" w:type="dxa"/>
            </w:tcMar>
          </w:tcPr>
          <w:p w14:paraId="71D93504" w14:textId="01FE85DD" w:rsidR="002D4F19" w:rsidRDefault="0057376A">
            <w:pPr>
              <w:pStyle w:val="LO-normal"/>
            </w:pPr>
            <w:r>
              <w:rPr>
                <w:rFonts w:ascii="Times New Roman" w:hAnsi="Times New Roman" w:cs="Times New Roman"/>
                <w:sz w:val="22"/>
                <w:szCs w:val="22"/>
              </w:rPr>
              <w:t>Gridder</w:t>
            </w:r>
            <w:r w:rsidR="00450ED9">
              <w:rPr>
                <w:rFonts w:ascii="Times New Roman" w:hAnsi="Times New Roman" w:cs="Times New Roman"/>
                <w:sz w:val="22"/>
                <w:szCs w:val="22"/>
              </w:rPr>
              <w:t>Tool</w:t>
            </w:r>
          </w:p>
        </w:tc>
        <w:tc>
          <w:tcPr>
            <w:tcW w:w="7380" w:type="dxa"/>
            <w:shd w:val="clear" w:color="auto" w:fill="auto"/>
            <w:tcMar>
              <w:left w:w="108" w:type="dxa"/>
            </w:tcMar>
          </w:tcPr>
          <w:p w14:paraId="34D3DAF5" w14:textId="3B1078FE" w:rsidR="002D4F19" w:rsidRDefault="00450ED9">
            <w:pPr>
              <w:pStyle w:val="LO-normal"/>
              <w:rPr>
                <w:rFonts w:ascii="Times New Roman" w:hAnsi="Times New Roman" w:cs="Times New Roman"/>
                <w:sz w:val="22"/>
                <w:szCs w:val="22"/>
              </w:rPr>
            </w:pPr>
            <w:r>
              <w:rPr>
                <w:rFonts w:ascii="Times New Roman" w:hAnsi="Times New Roman" w:cs="Times New Roman"/>
                <w:sz w:val="22"/>
                <w:szCs w:val="22"/>
              </w:rPr>
              <w:t>‘esmf’</w:t>
            </w:r>
          </w:p>
        </w:tc>
      </w:tr>
      <w:tr w:rsidR="00450ED9" w14:paraId="5F9DA2C7" w14:textId="77777777">
        <w:trPr>
          <w:jc w:val="center"/>
        </w:trPr>
        <w:tc>
          <w:tcPr>
            <w:tcW w:w="1709" w:type="dxa"/>
            <w:shd w:val="clear" w:color="auto" w:fill="auto"/>
            <w:tcMar>
              <w:left w:w="108" w:type="dxa"/>
            </w:tcMar>
          </w:tcPr>
          <w:p w14:paraId="5A7812F1" w14:textId="3D7A9C63" w:rsidR="00450ED9" w:rsidRDefault="00450ED9">
            <w:pPr>
              <w:pStyle w:val="LO-normal"/>
              <w:rPr>
                <w:rFonts w:ascii="Times New Roman" w:hAnsi="Times New Roman" w:cs="Times New Roman"/>
                <w:sz w:val="22"/>
                <w:szCs w:val="22"/>
              </w:rPr>
            </w:pPr>
            <w:r>
              <w:rPr>
                <w:rFonts w:ascii="Times New Roman" w:hAnsi="Times New Roman" w:cs="Times New Roman"/>
                <w:sz w:val="22"/>
                <w:szCs w:val="22"/>
              </w:rPr>
              <w:t>GridderMethod</w:t>
            </w:r>
          </w:p>
        </w:tc>
        <w:tc>
          <w:tcPr>
            <w:tcW w:w="7380" w:type="dxa"/>
            <w:shd w:val="clear" w:color="auto" w:fill="auto"/>
            <w:tcMar>
              <w:left w:w="108" w:type="dxa"/>
            </w:tcMar>
          </w:tcPr>
          <w:p w14:paraId="4B7B98B1" w14:textId="4DF8D7AE" w:rsidR="00450ED9" w:rsidRDefault="00450ED9">
            <w:pPr>
              <w:pStyle w:val="LO-normal"/>
              <w:rPr>
                <w:rFonts w:ascii="Times New Roman" w:hAnsi="Times New Roman" w:cs="Times New Roman"/>
                <w:sz w:val="22"/>
                <w:szCs w:val="22"/>
              </w:rPr>
            </w:pPr>
            <w:r>
              <w:rPr>
                <w:rFonts w:ascii="Times New Roman" w:hAnsi="Times New Roman" w:cs="Times New Roman"/>
                <w:sz w:val="22"/>
                <w:szCs w:val="22"/>
              </w:rPr>
              <w:t>‘conserve’</w:t>
            </w:r>
          </w:p>
        </w:tc>
      </w:tr>
      <w:tr w:rsidR="002D4F19" w14:paraId="05131789" w14:textId="77777777">
        <w:trPr>
          <w:jc w:val="center"/>
        </w:trPr>
        <w:tc>
          <w:tcPr>
            <w:tcW w:w="1709" w:type="dxa"/>
            <w:shd w:val="clear" w:color="auto" w:fill="auto"/>
            <w:tcMar>
              <w:left w:w="108" w:type="dxa"/>
            </w:tcMar>
          </w:tcPr>
          <w:p w14:paraId="5D0DCA36" w14:textId="77777777" w:rsidR="002D4F19" w:rsidRDefault="0057376A">
            <w:pPr>
              <w:pStyle w:val="LO-normal"/>
            </w:pPr>
            <w:r>
              <w:rPr>
                <w:rFonts w:ascii="Times New Roman" w:hAnsi="Times New Roman" w:cs="Times New Roman"/>
                <w:sz w:val="22"/>
                <w:szCs w:val="22"/>
              </w:rPr>
              <w:t>Grid</w:t>
            </w:r>
          </w:p>
        </w:tc>
        <w:tc>
          <w:tcPr>
            <w:tcW w:w="7380" w:type="dxa"/>
            <w:shd w:val="clear" w:color="auto" w:fill="auto"/>
            <w:tcMar>
              <w:left w:w="108" w:type="dxa"/>
            </w:tcMar>
          </w:tcPr>
          <w:p w14:paraId="75136B95"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T85</w:t>
            </w:r>
          </w:p>
        </w:tc>
      </w:tr>
      <w:tr w:rsidR="002D4F19" w14:paraId="731E6908" w14:textId="77777777">
        <w:trPr>
          <w:jc w:val="center"/>
        </w:trPr>
        <w:tc>
          <w:tcPr>
            <w:tcW w:w="1709" w:type="dxa"/>
            <w:shd w:val="clear" w:color="auto" w:fill="auto"/>
            <w:tcMar>
              <w:left w:w="108" w:type="dxa"/>
            </w:tcMar>
          </w:tcPr>
          <w:p w14:paraId="487AA588"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Output</w:t>
            </w:r>
          </w:p>
        </w:tc>
        <w:tc>
          <w:tcPr>
            <w:tcW w:w="7380" w:type="dxa"/>
            <w:shd w:val="clear" w:color="auto" w:fill="auto"/>
            <w:tcMar>
              <w:left w:w="108" w:type="dxa"/>
            </w:tcMar>
          </w:tcPr>
          <w:p w14:paraId="242D262E" w14:textId="4EA1A022"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OPeNDAP URL</w:t>
            </w:r>
          </w:p>
        </w:tc>
      </w:tr>
      <w:tr w:rsidR="002D4F19" w14:paraId="4C7EA251" w14:textId="77777777">
        <w:trPr>
          <w:jc w:val="center"/>
        </w:trPr>
        <w:tc>
          <w:tcPr>
            <w:tcW w:w="1709" w:type="dxa"/>
            <w:shd w:val="clear" w:color="auto" w:fill="auto"/>
            <w:tcMar>
              <w:left w:w="108" w:type="dxa"/>
            </w:tcMar>
          </w:tcPr>
          <w:p w14:paraId="70B04C31" w14:textId="77777777" w:rsidR="002D4F19" w:rsidRDefault="0057376A">
            <w:pPr>
              <w:pStyle w:val="LO-normal"/>
            </w:pPr>
            <w:r>
              <w:rPr>
                <w:rFonts w:ascii="Times New Roman" w:hAnsi="Times New Roman" w:cs="Times New Roman"/>
                <w:sz w:val="22"/>
                <w:szCs w:val="22"/>
              </w:rPr>
              <w:t>OutputFileName</w:t>
            </w:r>
          </w:p>
        </w:tc>
        <w:tc>
          <w:tcPr>
            <w:tcW w:w="7380" w:type="dxa"/>
            <w:shd w:val="clear" w:color="auto" w:fill="auto"/>
            <w:tcMar>
              <w:left w:w="108" w:type="dxa"/>
            </w:tcMar>
          </w:tcPr>
          <w:p w14:paraId="3667F068"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multi-model-avg-north-america-2000-ECMWF-CFSR-MERRA.nc</w:t>
            </w:r>
          </w:p>
        </w:tc>
      </w:tr>
    </w:tbl>
    <w:p w14:paraId="3C22D901" w14:textId="77777777" w:rsidR="002D4F19" w:rsidRDefault="002D4F19">
      <w:pPr>
        <w:pStyle w:val="LO-normal"/>
        <w:ind w:left="360"/>
        <w:rPr>
          <w:rFonts w:ascii="Times New Roman" w:hAnsi="Times New Roman" w:cs="Times New Roman"/>
          <w:sz w:val="22"/>
          <w:szCs w:val="22"/>
        </w:rPr>
      </w:pPr>
    </w:p>
    <w:p w14:paraId="1FEBE1CB" w14:textId="77777777" w:rsidR="002D4F19" w:rsidRDefault="002D4F19">
      <w:pPr>
        <w:pStyle w:val="LO-normal"/>
        <w:ind w:left="360"/>
        <w:rPr>
          <w:rFonts w:ascii="Times New Roman" w:hAnsi="Times New Roman" w:cs="Times New Roman"/>
          <w:sz w:val="22"/>
          <w:szCs w:val="22"/>
        </w:rPr>
      </w:pPr>
    </w:p>
    <w:p w14:paraId="3741E7D6" w14:textId="77777777" w:rsidR="002D4F19" w:rsidRDefault="0057376A" w:rsidP="00237B66">
      <w:pPr>
        <w:pStyle w:val="LO-normal"/>
        <w:numPr>
          <w:ilvl w:val="0"/>
          <w:numId w:val="2"/>
        </w:numPr>
        <w:rPr>
          <w:rFonts w:ascii="Times New Roman" w:hAnsi="Times New Roman" w:cs="Times New Roman"/>
          <w:sz w:val="22"/>
          <w:szCs w:val="22"/>
        </w:rPr>
      </w:pPr>
      <w:r>
        <w:rPr>
          <w:rFonts w:ascii="Times New Roman" w:hAnsi="Times New Roman" w:cs="Times New Roman"/>
          <w:b/>
          <w:sz w:val="22"/>
          <w:szCs w:val="22"/>
        </w:rPr>
        <w:t>Output</w:t>
      </w:r>
      <w:r>
        <w:rPr>
          <w:rFonts w:ascii="Times New Roman" w:hAnsi="Times New Roman" w:cs="Times New Roman"/>
          <w:sz w:val="22"/>
          <w:szCs w:val="22"/>
        </w:rPr>
        <w:t>:</w:t>
      </w:r>
    </w:p>
    <w:p w14:paraId="7667D455" w14:textId="77777777" w:rsidR="002D4F19" w:rsidRDefault="002D4F19">
      <w:pPr>
        <w:pStyle w:val="LO-normal"/>
        <w:rPr>
          <w:rFonts w:ascii="Times New Roman" w:hAnsi="Times New Roman" w:cs="Times New Roman"/>
          <w:b/>
        </w:rPr>
      </w:pPr>
    </w:p>
    <w:p w14:paraId="0849A7AF" w14:textId="29890B39" w:rsidR="002D4F19" w:rsidRDefault="0057376A">
      <w:pPr>
        <w:rPr>
          <w:rFonts w:ascii="Times New Roman" w:hAnsi="Times New Roman" w:cs="Times New Roman"/>
          <w:sz w:val="22"/>
          <w:szCs w:val="22"/>
        </w:rPr>
      </w:pPr>
      <w:r>
        <w:rPr>
          <w:rFonts w:ascii="Times New Roman" w:hAnsi="Times New Roman" w:cs="Times New Roman"/>
          <w:sz w:val="22"/>
          <w:szCs w:val="22"/>
        </w:rPr>
        <w:t>For the ESGF use case, a NetCDF file will ultimately be returned in an OPeNDAP URL link.</w:t>
      </w:r>
    </w:p>
    <w:p w14:paraId="0CB2A025" w14:textId="77777777" w:rsidR="002D4F19" w:rsidRDefault="002D4F19">
      <w:pPr>
        <w:rPr>
          <w:rFonts w:ascii="Times New Roman" w:hAnsi="Times New Roman" w:cs="Times New Roman"/>
          <w:sz w:val="22"/>
          <w:szCs w:val="22"/>
        </w:rPr>
      </w:pPr>
    </w:p>
    <w:p w14:paraId="3BB66E6E" w14:textId="77777777" w:rsidR="002D4F19" w:rsidRDefault="0057376A">
      <w:pPr>
        <w:rPr>
          <w:rFonts w:ascii="Times New Roman" w:hAnsi="Times New Roman" w:cs="Times New Roman"/>
          <w:sz w:val="22"/>
          <w:szCs w:val="22"/>
        </w:rPr>
      </w:pPr>
      <w:r>
        <w:rPr>
          <w:rFonts w:ascii="Times New Roman" w:hAnsi="Times New Roman" w:cs="Times New Roman"/>
          <w:sz w:val="22"/>
          <w:szCs w:val="22"/>
        </w:rPr>
        <w:t xml:space="preserve">The </w:t>
      </w:r>
      <w:r>
        <w:rPr>
          <w:rFonts w:ascii="Times New Roman" w:hAnsi="Times New Roman" w:cs="Times New Roman"/>
          <w:b/>
          <w:sz w:val="22"/>
          <w:szCs w:val="22"/>
        </w:rPr>
        <w:t>Execute</w:t>
      </w:r>
      <w:r>
        <w:rPr>
          <w:rFonts w:ascii="Times New Roman" w:hAnsi="Times New Roman" w:cs="Times New Roman"/>
          <w:sz w:val="22"/>
          <w:szCs w:val="22"/>
        </w:rPr>
        <w:t xml:space="preserve"> response is a URL that points to an XML (or JSON) document that is updated with status information about the requested process.  During process execution, the percentage completion estimate is provided here.  When the process is complete, a URL pointing to the process result is added to the document.  For the ESGF use case, the following outputs are provided in the XML (or JSON) response.</w:t>
      </w:r>
    </w:p>
    <w:p w14:paraId="60B73445" w14:textId="77777777" w:rsidR="002D4F19" w:rsidRDefault="002D4F19">
      <w:pPr>
        <w:rPr>
          <w:rFonts w:ascii="Times New Roman" w:hAnsi="Times New Roman" w:cs="Times New Roman"/>
          <w:sz w:val="22"/>
          <w:szCs w:val="22"/>
        </w:rPr>
      </w:pPr>
    </w:p>
    <w:p w14:paraId="6F5D31C0" w14:textId="77777777" w:rsidR="002D4F19" w:rsidRDefault="002D4F19">
      <w:pPr>
        <w:rPr>
          <w:rFonts w:ascii="Times New Roman" w:hAnsi="Times New Roman" w:cs="Times New Roman"/>
          <w:sz w:val="22"/>
          <w:szCs w:val="22"/>
        </w:rPr>
      </w:pPr>
    </w:p>
    <w:tbl>
      <w:tblPr>
        <w:tblStyle w:val="TableGrid"/>
        <w:tblW w:w="8946" w:type="dxa"/>
        <w:tblLook w:val="04A0" w:firstRow="1" w:lastRow="0" w:firstColumn="1" w:lastColumn="0" w:noHBand="0" w:noVBand="1"/>
      </w:tblPr>
      <w:tblGrid>
        <w:gridCol w:w="1859"/>
        <w:gridCol w:w="3547"/>
        <w:gridCol w:w="3540"/>
      </w:tblGrid>
      <w:tr w:rsidR="002D4F19" w14:paraId="35E60735" w14:textId="77777777">
        <w:tc>
          <w:tcPr>
            <w:tcW w:w="1859" w:type="dxa"/>
            <w:shd w:val="clear" w:color="auto" w:fill="auto"/>
            <w:tcMar>
              <w:left w:w="108" w:type="dxa"/>
            </w:tcMar>
          </w:tcPr>
          <w:p w14:paraId="654A8829" w14:textId="77777777" w:rsidR="002D4F19" w:rsidRDefault="0057376A">
            <w:pPr>
              <w:pStyle w:val="LO-normal"/>
              <w:rPr>
                <w:rFonts w:ascii="Times New Roman" w:hAnsi="Times New Roman" w:cs="Times New Roman"/>
                <w:b/>
                <w:sz w:val="22"/>
                <w:szCs w:val="22"/>
              </w:rPr>
            </w:pPr>
            <w:r>
              <w:rPr>
                <w:rFonts w:ascii="Times New Roman" w:hAnsi="Times New Roman" w:cs="Times New Roman"/>
                <w:b/>
                <w:sz w:val="22"/>
                <w:szCs w:val="22"/>
              </w:rPr>
              <w:t>Parameter</w:t>
            </w:r>
          </w:p>
        </w:tc>
        <w:tc>
          <w:tcPr>
            <w:tcW w:w="3547" w:type="dxa"/>
            <w:shd w:val="clear" w:color="auto" w:fill="auto"/>
            <w:tcMar>
              <w:left w:w="108" w:type="dxa"/>
            </w:tcMar>
          </w:tcPr>
          <w:p w14:paraId="77567F02" w14:textId="77777777" w:rsidR="002D4F19" w:rsidRDefault="0057376A">
            <w:pPr>
              <w:pStyle w:val="LO-normal"/>
              <w:rPr>
                <w:rFonts w:ascii="Times New Roman" w:hAnsi="Times New Roman" w:cs="Times New Roman"/>
                <w:b/>
                <w:sz w:val="22"/>
                <w:szCs w:val="22"/>
              </w:rPr>
            </w:pPr>
            <w:r>
              <w:rPr>
                <w:rFonts w:ascii="Times New Roman" w:hAnsi="Times New Roman" w:cs="Times New Roman"/>
                <w:b/>
                <w:sz w:val="22"/>
                <w:szCs w:val="22"/>
              </w:rPr>
              <w:t>Example Value</w:t>
            </w:r>
          </w:p>
        </w:tc>
        <w:tc>
          <w:tcPr>
            <w:tcW w:w="3540" w:type="dxa"/>
            <w:shd w:val="clear" w:color="auto" w:fill="auto"/>
            <w:tcMar>
              <w:left w:w="108" w:type="dxa"/>
            </w:tcMar>
          </w:tcPr>
          <w:p w14:paraId="4C536211" w14:textId="77777777" w:rsidR="002D4F19" w:rsidRDefault="0057376A">
            <w:pPr>
              <w:pStyle w:val="LO-normal"/>
              <w:rPr>
                <w:rFonts w:ascii="Times New Roman" w:hAnsi="Times New Roman" w:cs="Times New Roman"/>
                <w:b/>
                <w:sz w:val="22"/>
                <w:szCs w:val="22"/>
              </w:rPr>
            </w:pPr>
            <w:r>
              <w:rPr>
                <w:rFonts w:ascii="Times New Roman" w:hAnsi="Times New Roman" w:cs="Times New Roman"/>
                <w:b/>
                <w:sz w:val="22"/>
                <w:szCs w:val="22"/>
              </w:rPr>
              <w:t>Description</w:t>
            </w:r>
          </w:p>
        </w:tc>
      </w:tr>
      <w:tr w:rsidR="002D4F19" w14:paraId="09ECB164" w14:textId="77777777">
        <w:tc>
          <w:tcPr>
            <w:tcW w:w="1859" w:type="dxa"/>
            <w:shd w:val="clear" w:color="auto" w:fill="auto"/>
            <w:tcMar>
              <w:left w:w="108" w:type="dxa"/>
            </w:tcMar>
          </w:tcPr>
          <w:p w14:paraId="54AF5EB5"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Identifier</w:t>
            </w:r>
          </w:p>
        </w:tc>
        <w:tc>
          <w:tcPr>
            <w:tcW w:w="3547" w:type="dxa"/>
            <w:shd w:val="clear" w:color="auto" w:fill="auto"/>
            <w:tcMar>
              <w:left w:w="108" w:type="dxa"/>
            </w:tcMar>
          </w:tcPr>
          <w:p w14:paraId="66D13984"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MultiModelAvg</w:t>
            </w:r>
          </w:p>
        </w:tc>
        <w:tc>
          <w:tcPr>
            <w:tcW w:w="3540" w:type="dxa"/>
            <w:shd w:val="clear" w:color="auto" w:fill="auto"/>
            <w:tcMar>
              <w:left w:w="108" w:type="dxa"/>
            </w:tcMar>
          </w:tcPr>
          <w:p w14:paraId="03986F26"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 xml:space="preserve">Short-hand reference to the available </w:t>
            </w:r>
            <w:r>
              <w:rPr>
                <w:rFonts w:ascii="Times New Roman" w:hAnsi="Times New Roman" w:cs="Times New Roman"/>
                <w:sz w:val="22"/>
                <w:szCs w:val="22"/>
              </w:rPr>
              <w:lastRenderedPageBreak/>
              <w:t>ESGF process</w:t>
            </w:r>
          </w:p>
        </w:tc>
      </w:tr>
      <w:tr w:rsidR="002D4F19" w14:paraId="03EE5389" w14:textId="77777777">
        <w:tc>
          <w:tcPr>
            <w:tcW w:w="1859" w:type="dxa"/>
            <w:shd w:val="clear" w:color="auto" w:fill="auto"/>
            <w:tcMar>
              <w:left w:w="108" w:type="dxa"/>
            </w:tcMar>
          </w:tcPr>
          <w:p w14:paraId="585DFFBA"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lastRenderedPageBreak/>
              <w:t>Title</w:t>
            </w:r>
          </w:p>
        </w:tc>
        <w:tc>
          <w:tcPr>
            <w:tcW w:w="3547" w:type="dxa"/>
            <w:shd w:val="clear" w:color="auto" w:fill="auto"/>
            <w:tcMar>
              <w:left w:w="108" w:type="dxa"/>
            </w:tcMar>
          </w:tcPr>
          <w:p w14:paraId="29285777"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ESGF Use Case: Multi-ModelAverage</w:t>
            </w:r>
          </w:p>
        </w:tc>
        <w:tc>
          <w:tcPr>
            <w:tcW w:w="3540" w:type="dxa"/>
            <w:shd w:val="clear" w:color="auto" w:fill="auto"/>
            <w:tcMar>
              <w:left w:w="108" w:type="dxa"/>
            </w:tcMar>
          </w:tcPr>
          <w:p w14:paraId="0BB0425B"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Title of the available ESGF process</w:t>
            </w:r>
          </w:p>
        </w:tc>
      </w:tr>
      <w:tr w:rsidR="002D4F19" w14:paraId="6F0CD44E" w14:textId="77777777">
        <w:tc>
          <w:tcPr>
            <w:tcW w:w="1859" w:type="dxa"/>
            <w:shd w:val="clear" w:color="auto" w:fill="auto"/>
            <w:tcMar>
              <w:left w:w="108" w:type="dxa"/>
            </w:tcMar>
          </w:tcPr>
          <w:p w14:paraId="69076444"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Abstract</w:t>
            </w:r>
          </w:p>
        </w:tc>
        <w:tc>
          <w:tcPr>
            <w:tcW w:w="3547" w:type="dxa"/>
            <w:shd w:val="clear" w:color="auto" w:fill="auto"/>
            <w:tcMar>
              <w:left w:w="108" w:type="dxa"/>
            </w:tcMar>
          </w:tcPr>
          <w:p w14:paraId="5B9E7911"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Averaging over multiple models across federated data.</w:t>
            </w:r>
          </w:p>
        </w:tc>
        <w:tc>
          <w:tcPr>
            <w:tcW w:w="3540" w:type="dxa"/>
            <w:shd w:val="clear" w:color="auto" w:fill="auto"/>
            <w:tcMar>
              <w:left w:w="108" w:type="dxa"/>
            </w:tcMar>
          </w:tcPr>
          <w:p w14:paraId="69975E62"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Long-hand description of process</w:t>
            </w:r>
          </w:p>
        </w:tc>
      </w:tr>
      <w:tr w:rsidR="002D4F19" w14:paraId="17E652BD" w14:textId="77777777">
        <w:tc>
          <w:tcPr>
            <w:tcW w:w="1859" w:type="dxa"/>
            <w:shd w:val="clear" w:color="auto" w:fill="auto"/>
            <w:tcMar>
              <w:left w:w="108" w:type="dxa"/>
            </w:tcMar>
          </w:tcPr>
          <w:p w14:paraId="5A399418"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StatusLocation</w:t>
            </w:r>
          </w:p>
        </w:tc>
        <w:tc>
          <w:tcPr>
            <w:tcW w:w="3547" w:type="dxa"/>
            <w:shd w:val="clear" w:color="auto" w:fill="auto"/>
            <w:tcMar>
              <w:left w:w="108" w:type="dxa"/>
            </w:tcMar>
          </w:tcPr>
          <w:p w14:paraId="6DF33BF3" w14:textId="77777777" w:rsidR="002D4F19" w:rsidRDefault="00D13E72">
            <w:pPr>
              <w:pStyle w:val="LO-normal"/>
              <w:rPr>
                <w:rFonts w:ascii="Times New Roman" w:hAnsi="Times New Roman" w:cs="Times New Roman"/>
                <w:sz w:val="22"/>
                <w:szCs w:val="22"/>
              </w:rPr>
            </w:pPr>
            <w:hyperlink r:id="rId11">
              <w:r w:rsidR="0057376A">
                <w:rPr>
                  <w:rStyle w:val="InternetLink"/>
                  <w:rFonts w:ascii="Times New Roman" w:hAnsi="Times New Roman" w:cs="Times New Roman"/>
                  <w:sz w:val="22"/>
                  <w:szCs w:val="22"/>
                </w:rPr>
                <w:t>http://opendap.esgf/WPS?OUTPUT</w:t>
              </w:r>
            </w:hyperlink>
            <w:r w:rsidR="0057376A">
              <w:rPr>
                <w:rFonts w:ascii="Times New Roman" w:hAnsi="Times New Roman" w:cs="Times New Roman"/>
                <w:sz w:val="22"/>
                <w:szCs w:val="22"/>
              </w:rPr>
              <w:t>=</w:t>
            </w:r>
          </w:p>
          <w:p w14:paraId="274FD450"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/pywps-142418624003.xml</w:t>
            </w:r>
          </w:p>
        </w:tc>
        <w:tc>
          <w:tcPr>
            <w:tcW w:w="3540" w:type="dxa"/>
            <w:shd w:val="clear" w:color="auto" w:fill="auto"/>
            <w:tcMar>
              <w:left w:w="108" w:type="dxa"/>
            </w:tcMar>
          </w:tcPr>
          <w:p w14:paraId="3C90BE6E"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Web-accessible location of status document</w:t>
            </w:r>
          </w:p>
        </w:tc>
      </w:tr>
      <w:tr w:rsidR="002D4F19" w14:paraId="486EF06A" w14:textId="77777777">
        <w:tc>
          <w:tcPr>
            <w:tcW w:w="1859" w:type="dxa"/>
            <w:shd w:val="clear" w:color="auto" w:fill="auto"/>
            <w:tcMar>
              <w:left w:w="108" w:type="dxa"/>
            </w:tcMar>
          </w:tcPr>
          <w:p w14:paraId="7A00C8CA"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Status</w:t>
            </w:r>
          </w:p>
        </w:tc>
        <w:tc>
          <w:tcPr>
            <w:tcW w:w="3547" w:type="dxa"/>
            <w:shd w:val="clear" w:color="auto" w:fill="auto"/>
            <w:tcMar>
              <w:left w:w="108" w:type="dxa"/>
            </w:tcMar>
          </w:tcPr>
          <w:p w14:paraId="0B23ED10" w14:textId="77777777" w:rsidR="002D4F19" w:rsidRDefault="0057376A">
            <w:pPr>
              <w:pStyle w:val="LO-normal"/>
            </w:pPr>
            <w:r>
              <w:rPr>
                <w:rFonts w:ascii="Times New Roman" w:hAnsi="Times New Roman" w:cs="Times New Roman"/>
                <w:sz w:val="22"/>
                <w:szCs w:val="22"/>
              </w:rPr>
              <w:t>ProcessAccepted, ProcessStarted, ProcessSucceeded, ProcessFailed</w:t>
            </w:r>
          </w:p>
        </w:tc>
        <w:tc>
          <w:tcPr>
            <w:tcW w:w="3540" w:type="dxa"/>
            <w:shd w:val="clear" w:color="auto" w:fill="auto"/>
            <w:tcMar>
              <w:left w:w="108" w:type="dxa"/>
            </w:tcMar>
          </w:tcPr>
          <w:p w14:paraId="7C4A4611"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Overall status of process execution</w:t>
            </w:r>
          </w:p>
        </w:tc>
      </w:tr>
      <w:tr w:rsidR="002D4F19" w14:paraId="13547B39" w14:textId="77777777">
        <w:tc>
          <w:tcPr>
            <w:tcW w:w="1859" w:type="dxa"/>
            <w:shd w:val="clear" w:color="auto" w:fill="auto"/>
            <w:tcMar>
              <w:left w:w="108" w:type="dxa"/>
            </w:tcMar>
          </w:tcPr>
          <w:p w14:paraId="6309DE42" w14:textId="77777777" w:rsidR="002D4F19" w:rsidRDefault="0057376A">
            <w:pPr>
              <w:pStyle w:val="LO-normal"/>
            </w:pPr>
            <w:r>
              <w:t>Output Message</w:t>
            </w:r>
          </w:p>
        </w:tc>
        <w:tc>
          <w:tcPr>
            <w:tcW w:w="3547" w:type="dxa"/>
            <w:shd w:val="clear" w:color="auto" w:fill="auto"/>
            <w:tcMar>
              <w:left w:w="108" w:type="dxa"/>
            </w:tcMar>
          </w:tcPr>
          <w:p w14:paraId="0CA07C52" w14:textId="77777777" w:rsidR="002D4F19" w:rsidRDefault="0057376A">
            <w:pPr>
              <w:pStyle w:val="LO-normal"/>
            </w:pPr>
            <w:r>
              <w:t>Basically stdout and stderr</w:t>
            </w:r>
          </w:p>
        </w:tc>
        <w:tc>
          <w:tcPr>
            <w:tcW w:w="3540" w:type="dxa"/>
            <w:shd w:val="clear" w:color="auto" w:fill="auto"/>
            <w:tcMar>
              <w:left w:w="108" w:type="dxa"/>
            </w:tcMar>
          </w:tcPr>
          <w:p w14:paraId="03CE1050" w14:textId="77777777" w:rsidR="002D4F19" w:rsidRDefault="0057376A">
            <w:pPr>
              <w:pStyle w:val="LO-normal"/>
            </w:pPr>
            <w:r>
              <w:t>Verbose output of server side, should contain traceback in case of error.</w:t>
            </w:r>
          </w:p>
        </w:tc>
      </w:tr>
      <w:tr w:rsidR="002D4F19" w14:paraId="246BBE68" w14:textId="77777777">
        <w:tc>
          <w:tcPr>
            <w:tcW w:w="1859" w:type="dxa"/>
            <w:tcBorders>
              <w:top w:val="nil"/>
            </w:tcBorders>
            <w:shd w:val="clear" w:color="auto" w:fill="auto"/>
            <w:tcMar>
              <w:left w:w="108" w:type="dxa"/>
            </w:tcMar>
          </w:tcPr>
          <w:p w14:paraId="2B07E8FD"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PercentCompleted</w:t>
            </w:r>
          </w:p>
        </w:tc>
        <w:tc>
          <w:tcPr>
            <w:tcW w:w="3547" w:type="dxa"/>
            <w:tcBorders>
              <w:top w:val="nil"/>
            </w:tcBorders>
            <w:shd w:val="clear" w:color="auto" w:fill="auto"/>
            <w:tcMar>
              <w:left w:w="108" w:type="dxa"/>
            </w:tcMar>
          </w:tcPr>
          <w:p w14:paraId="6981FCFC"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 xml:space="preserve">1 (ProcessStarted), </w:t>
            </w:r>
          </w:p>
          <w:p w14:paraId="3AD34FE6"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100 (ProcessSucceeded)</w:t>
            </w:r>
          </w:p>
        </w:tc>
        <w:tc>
          <w:tcPr>
            <w:tcW w:w="3540" w:type="dxa"/>
            <w:tcBorders>
              <w:top w:val="nil"/>
            </w:tcBorders>
            <w:shd w:val="clear" w:color="auto" w:fill="auto"/>
            <w:tcMar>
              <w:left w:w="108" w:type="dxa"/>
            </w:tcMar>
          </w:tcPr>
          <w:p w14:paraId="57AD0A29"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Indicates amount of processing completed</w:t>
            </w:r>
          </w:p>
        </w:tc>
      </w:tr>
      <w:tr w:rsidR="002D4F19" w14:paraId="002B524F" w14:textId="77777777">
        <w:tc>
          <w:tcPr>
            <w:tcW w:w="1859" w:type="dxa"/>
            <w:shd w:val="clear" w:color="auto" w:fill="auto"/>
            <w:tcMar>
              <w:left w:w="108" w:type="dxa"/>
            </w:tcMar>
          </w:tcPr>
          <w:p w14:paraId="54746AC1"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Output</w:t>
            </w:r>
          </w:p>
        </w:tc>
        <w:tc>
          <w:tcPr>
            <w:tcW w:w="3547" w:type="dxa"/>
            <w:shd w:val="clear" w:color="auto" w:fill="auto"/>
            <w:tcMar>
              <w:left w:w="108" w:type="dxa"/>
            </w:tcMar>
          </w:tcPr>
          <w:p w14:paraId="11305930" w14:textId="1F7EFD4E" w:rsidR="002D4F19" w:rsidRDefault="0005136A">
            <w:pPr>
              <w:rPr>
                <w:rFonts w:ascii="Times New Roman" w:hAnsi="Times New Roman" w:cs="Times New Roman"/>
                <w:sz w:val="22"/>
                <w:szCs w:val="22"/>
              </w:rPr>
            </w:pPr>
            <w:r>
              <w:rPr>
                <w:rFonts w:ascii="Times New Roman" w:hAnsi="Times New Roman" w:cs="Times New Roman"/>
                <w:sz w:val="22"/>
                <w:szCs w:val="22"/>
              </w:rPr>
              <w:t>{“uri”:’</w:t>
            </w:r>
            <w:r w:rsidR="0057376A">
              <w:rPr>
                <w:rFonts w:ascii="Times New Roman" w:hAnsi="Times New Roman" w:cs="Times New Roman"/>
                <w:sz w:val="22"/>
                <w:szCs w:val="22"/>
              </w:rPr>
              <w:t>https://opendap.esgf/multi-model-avg-north-america-2000-ECMWF-CFSR-MERRA.nc</w:t>
            </w:r>
            <w:r>
              <w:rPr>
                <w:rFonts w:ascii="Times New Roman" w:hAnsi="Times New Roman" w:cs="Times New Roman"/>
                <w:sz w:val="22"/>
                <w:szCs w:val="22"/>
              </w:rPr>
              <w:t>’,’id’:’tas’}</w:t>
            </w:r>
            <w:r w:rsidR="0057376A">
              <w:rPr>
                <w:rFonts w:ascii="Times New Roman" w:hAnsi="Times New Roman" w:cs="Times New Roman"/>
                <w:sz w:val="22"/>
                <w:szCs w:val="22"/>
              </w:rPr>
              <w:t xml:space="preserve"> </w:t>
            </w:r>
          </w:p>
        </w:tc>
        <w:tc>
          <w:tcPr>
            <w:tcW w:w="3540" w:type="dxa"/>
            <w:shd w:val="clear" w:color="auto" w:fill="auto"/>
            <w:tcMar>
              <w:left w:w="108" w:type="dxa"/>
            </w:tcMar>
          </w:tcPr>
          <w:p w14:paraId="06DA4F92"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Web-accessible location of process result</w:t>
            </w:r>
          </w:p>
        </w:tc>
      </w:tr>
    </w:tbl>
    <w:p w14:paraId="19015201" w14:textId="77777777" w:rsidR="002D4F19" w:rsidRDefault="002D4F19">
      <w:pPr>
        <w:pStyle w:val="LO-normal"/>
        <w:rPr>
          <w:rFonts w:ascii="Times New Roman" w:hAnsi="Times New Roman" w:cs="Times New Roman"/>
          <w:sz w:val="22"/>
          <w:szCs w:val="22"/>
        </w:rPr>
      </w:pPr>
    </w:p>
    <w:p w14:paraId="62B3B7C5" w14:textId="77777777" w:rsidR="002D4F19" w:rsidRDefault="002D4F19">
      <w:pPr>
        <w:pStyle w:val="LO-normal"/>
        <w:rPr>
          <w:rFonts w:ascii="Times New Roman" w:hAnsi="Times New Roman" w:cs="Times New Roman"/>
          <w:sz w:val="22"/>
          <w:szCs w:val="22"/>
        </w:rPr>
      </w:pPr>
    </w:p>
    <w:p w14:paraId="14CAD968" w14:textId="77777777" w:rsidR="004C5607" w:rsidRDefault="004C5607">
      <w:pPr>
        <w:suppressAutoHyphens w:val="0"/>
        <w:rPr>
          <w:rFonts w:ascii="Times New Roman" w:hAnsi="Times New Roman" w:cs="Times New Roman"/>
          <w:b/>
        </w:rPr>
      </w:pPr>
      <w:r>
        <w:rPr>
          <w:rFonts w:ascii="Times New Roman" w:hAnsi="Times New Roman" w:cs="Times New Roman"/>
          <w:b/>
        </w:rPr>
        <w:br w:type="page"/>
      </w:r>
    </w:p>
    <w:p w14:paraId="2F2F5117" w14:textId="77777777" w:rsidR="002D4F19" w:rsidRDefault="0057376A">
      <w:pPr>
        <w:pStyle w:val="LO-normal"/>
        <w:rPr>
          <w:rFonts w:ascii="Times New Roman" w:hAnsi="Times New Roman" w:cs="Times New Roman"/>
          <w:b/>
          <w:sz w:val="28"/>
          <w:szCs w:val="28"/>
        </w:rPr>
      </w:pPr>
      <w:bookmarkStart w:id="133" w:name="h.7g1fohxxt7f1"/>
      <w:bookmarkStart w:id="134" w:name="h.av836abnu1fe"/>
      <w:bookmarkEnd w:id="133"/>
      <w:bookmarkEnd w:id="134"/>
      <w:r>
        <w:rPr>
          <w:rFonts w:ascii="Times New Roman" w:hAnsi="Times New Roman" w:cs="Times New Roman"/>
          <w:b/>
          <w:sz w:val="28"/>
          <w:szCs w:val="28"/>
        </w:rPr>
        <w:lastRenderedPageBreak/>
        <w:t xml:space="preserve">EXAMPLE USE OF THE </w:t>
      </w:r>
      <w:r>
        <w:rPr>
          <w:rFonts w:ascii="Times New Roman" w:hAnsi="Times New Roman" w:cs="Times New Roman"/>
          <w:b/>
          <w:bCs/>
          <w:caps/>
          <w:sz w:val="28"/>
          <w:szCs w:val="28"/>
        </w:rPr>
        <w:t xml:space="preserve">DRAFT ESGF WPS Extension Specification for a </w:t>
      </w:r>
      <w:r>
        <w:rPr>
          <w:rFonts w:ascii="Times New Roman" w:hAnsi="Times New Roman" w:cs="Times New Roman"/>
          <w:b/>
          <w:bCs/>
          <w:i/>
          <w:iCs/>
          <w:sz w:val="28"/>
          <w:szCs w:val="28"/>
        </w:rPr>
        <w:t>MultiModelAverage</w:t>
      </w:r>
      <w:r>
        <w:rPr>
          <w:rFonts w:ascii="Times New Roman" w:hAnsi="Times New Roman" w:cs="Times New Roman"/>
          <w:b/>
          <w:bCs/>
          <w:caps/>
          <w:sz w:val="28"/>
          <w:szCs w:val="28"/>
        </w:rPr>
        <w:t xml:space="preserve"> Service</w:t>
      </w:r>
    </w:p>
    <w:p w14:paraId="45469E5F" w14:textId="77777777" w:rsidR="002D4F19" w:rsidRDefault="002D4F19">
      <w:pPr>
        <w:pStyle w:val="LO-normal"/>
        <w:rPr>
          <w:rFonts w:ascii="Times New Roman" w:hAnsi="Times New Roman" w:cs="Times New Roman"/>
          <w:b/>
          <w:sz w:val="28"/>
          <w:szCs w:val="28"/>
          <w:u w:val="single"/>
        </w:rPr>
      </w:pPr>
    </w:p>
    <w:p w14:paraId="41367323"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This section converts the English version of the ESGF use case to WPS Syntax.  More specifically, to web service URLs.  Accordingly, the inputs and outputs are samples based on the parameters defined in the previous section.</w:t>
      </w:r>
    </w:p>
    <w:p w14:paraId="60EBCA46" w14:textId="77777777" w:rsidR="002D4F19" w:rsidRDefault="002D4F19">
      <w:pPr>
        <w:pStyle w:val="LO-normal"/>
        <w:rPr>
          <w:rFonts w:ascii="Times New Roman" w:hAnsi="Times New Roman" w:cs="Times New Roman"/>
        </w:rPr>
      </w:pPr>
    </w:p>
    <w:p w14:paraId="50BBC0FC" w14:textId="77777777" w:rsidR="002D4F19" w:rsidRDefault="0057376A">
      <w:pPr>
        <w:pStyle w:val="LO-normal"/>
      </w:pPr>
      <w:r>
        <w:rPr>
          <w:rFonts w:ascii="Times New Roman" w:hAnsi="Times New Roman" w:cs="Times New Roman"/>
          <w:b/>
          <w:u w:val="single"/>
        </w:rPr>
        <w:t>1) GetCapabilities():</w:t>
      </w:r>
    </w:p>
    <w:p w14:paraId="4DE7706B" w14:textId="77777777" w:rsidR="002D4F19" w:rsidRDefault="002D4F19">
      <w:pPr>
        <w:pStyle w:val="LO-normal"/>
        <w:rPr>
          <w:rFonts w:ascii="Times New Roman" w:hAnsi="Times New Roman" w:cs="Times New Roman"/>
          <w:b/>
        </w:rPr>
      </w:pPr>
    </w:p>
    <w:p w14:paraId="42D08FCA" w14:textId="61E8D0AA" w:rsidR="002D4F19" w:rsidRDefault="0057376A">
      <w:pPr>
        <w:rPr>
          <w:rFonts w:ascii="Times New Roman" w:hAnsi="Times New Roman" w:cs="Times New Roman"/>
          <w:sz w:val="22"/>
          <w:szCs w:val="22"/>
        </w:rPr>
      </w:pPr>
      <w:r>
        <w:rPr>
          <w:rFonts w:ascii="Times New Roman" w:hAnsi="Times New Roman" w:cs="Times New Roman"/>
          <w:sz w:val="22"/>
          <w:szCs w:val="22"/>
        </w:rPr>
        <w:t xml:space="preserve">The </w:t>
      </w:r>
      <w:r>
        <w:rPr>
          <w:rFonts w:ascii="Times New Roman" w:hAnsi="Times New Roman" w:cs="Times New Roman"/>
          <w:b/>
          <w:sz w:val="22"/>
          <w:szCs w:val="22"/>
        </w:rPr>
        <w:t>GetCapabilities</w:t>
      </w:r>
      <w:r>
        <w:rPr>
          <w:rFonts w:ascii="Times New Roman" w:hAnsi="Times New Roman" w:cs="Times New Roman"/>
          <w:sz w:val="22"/>
          <w:szCs w:val="22"/>
        </w:rPr>
        <w:t xml:space="preserve"> method requests details of the service offering, including service metadata and metadata describing the available operations. The response is an XML document called the </w:t>
      </w:r>
      <w:r>
        <w:rPr>
          <w:rFonts w:ascii="Times New Roman" w:hAnsi="Times New Roman" w:cs="Times New Roman"/>
          <w:b/>
          <w:sz w:val="22"/>
          <w:szCs w:val="22"/>
        </w:rPr>
        <w:t>capabilities document</w:t>
      </w:r>
      <w:r>
        <w:rPr>
          <w:rFonts w:ascii="Times New Roman" w:hAnsi="Times New Roman" w:cs="Times New Roman"/>
          <w:sz w:val="22"/>
          <w:szCs w:val="22"/>
        </w:rPr>
        <w:t>.</w:t>
      </w:r>
    </w:p>
    <w:p w14:paraId="562906D5" w14:textId="77777777" w:rsidR="002D4F19" w:rsidRDefault="002D4F19">
      <w:pPr>
        <w:pStyle w:val="LO-normal"/>
        <w:rPr>
          <w:rFonts w:ascii="Times New Roman" w:hAnsi="Times New Roman" w:cs="Times New Roman"/>
          <w:b/>
        </w:rPr>
      </w:pPr>
    </w:p>
    <w:p w14:paraId="7EF7FA08" w14:textId="77777777" w:rsidR="002D4F19" w:rsidRDefault="0057376A" w:rsidP="00237B66">
      <w:pPr>
        <w:pStyle w:val="LO-normal"/>
        <w:numPr>
          <w:ilvl w:val="0"/>
          <w:numId w:val="2"/>
        </w:numPr>
        <w:rPr>
          <w:rFonts w:ascii="Times New Roman" w:hAnsi="Times New Roman" w:cs="Times New Roman"/>
          <w:sz w:val="22"/>
          <w:szCs w:val="22"/>
        </w:rPr>
      </w:pPr>
      <w:r>
        <w:rPr>
          <w:rFonts w:ascii="Times New Roman" w:hAnsi="Times New Roman" w:cs="Times New Roman"/>
          <w:b/>
          <w:sz w:val="22"/>
          <w:szCs w:val="22"/>
        </w:rPr>
        <w:t>Input URL</w:t>
      </w:r>
      <w:r>
        <w:rPr>
          <w:rFonts w:ascii="Times New Roman" w:hAnsi="Times New Roman" w:cs="Times New Roman"/>
          <w:sz w:val="22"/>
          <w:szCs w:val="22"/>
        </w:rPr>
        <w:t>:</w:t>
      </w:r>
    </w:p>
    <w:p w14:paraId="0A401140" w14:textId="77777777" w:rsidR="002D4F19" w:rsidRDefault="002D4F19">
      <w:pPr>
        <w:rPr>
          <w:rFonts w:ascii="Times New Roman" w:hAnsi="Times New Roman" w:cs="Times New Roman"/>
          <w:sz w:val="22"/>
          <w:szCs w:val="22"/>
        </w:rPr>
      </w:pPr>
    </w:p>
    <w:p w14:paraId="56E27FF7" w14:textId="77777777" w:rsidR="002D4F19" w:rsidRDefault="00D13E72">
      <w:pPr>
        <w:ind w:left="360" w:firstLine="720"/>
        <w:rPr>
          <w:rFonts w:ascii="Times New Roman" w:hAnsi="Times New Roman" w:cs="Times New Roman"/>
          <w:sz w:val="22"/>
          <w:szCs w:val="22"/>
        </w:rPr>
      </w:pPr>
      <w:hyperlink r:id="rId12">
        <w:r w:rsidR="0057376A">
          <w:rPr>
            <w:rStyle w:val="InternetLink"/>
            <w:rFonts w:ascii="Times New Roman" w:hAnsi="Times New Roman" w:cs="Times New Roman"/>
            <w:sz w:val="22"/>
            <w:szCs w:val="22"/>
          </w:rPr>
          <w:t>http://localhost/cgi-bin/pywps.cgi?&amp;</w:t>
        </w:r>
      </w:hyperlink>
    </w:p>
    <w:p w14:paraId="4A541E04" w14:textId="77777777" w:rsidR="002D4F19" w:rsidRDefault="0057376A">
      <w:pPr>
        <w:ind w:left="720" w:firstLine="720"/>
        <w:rPr>
          <w:rFonts w:ascii="Times New Roman" w:hAnsi="Times New Roman" w:cs="Times New Roman"/>
          <w:sz w:val="22"/>
          <w:szCs w:val="22"/>
        </w:rPr>
      </w:pPr>
      <w:r>
        <w:rPr>
          <w:rFonts w:ascii="Times New Roman" w:hAnsi="Times New Roman" w:cs="Times New Roman"/>
          <w:sz w:val="22"/>
          <w:szCs w:val="22"/>
        </w:rPr>
        <w:t>version=1.0.0&amp;</w:t>
      </w:r>
    </w:p>
    <w:p w14:paraId="18105FE3" w14:textId="77777777" w:rsidR="002D4F19" w:rsidRDefault="0057376A">
      <w:pPr>
        <w:ind w:left="720" w:firstLine="720"/>
        <w:rPr>
          <w:rFonts w:ascii="Times New Roman" w:hAnsi="Times New Roman" w:cs="Times New Roman"/>
          <w:sz w:val="22"/>
          <w:szCs w:val="22"/>
        </w:rPr>
      </w:pPr>
      <w:r>
        <w:rPr>
          <w:rFonts w:ascii="Times New Roman" w:hAnsi="Times New Roman" w:cs="Times New Roman"/>
          <w:sz w:val="22"/>
          <w:szCs w:val="22"/>
        </w:rPr>
        <w:t>service=WPS&amp;</w:t>
      </w:r>
    </w:p>
    <w:p w14:paraId="473B588A" w14:textId="77777777" w:rsidR="002D4F19" w:rsidRDefault="0057376A">
      <w:pPr>
        <w:ind w:left="720" w:firstLine="720"/>
      </w:pPr>
      <w:r>
        <w:rPr>
          <w:rFonts w:ascii="Times New Roman" w:hAnsi="Times New Roman" w:cs="Times New Roman"/>
          <w:sz w:val="22"/>
          <w:szCs w:val="22"/>
        </w:rPr>
        <w:t>request=GetCapabilities</w:t>
      </w:r>
    </w:p>
    <w:p w14:paraId="4AC06E23" w14:textId="77777777" w:rsidR="002D4F19" w:rsidRDefault="002D4F19">
      <w:pPr>
        <w:pStyle w:val="LO-normal"/>
        <w:rPr>
          <w:rFonts w:ascii="Times New Roman" w:hAnsi="Times New Roman" w:cs="Times New Roman"/>
          <w:sz w:val="22"/>
          <w:szCs w:val="22"/>
        </w:rPr>
      </w:pPr>
    </w:p>
    <w:p w14:paraId="534E23E8" w14:textId="77777777" w:rsidR="002D4F19" w:rsidRDefault="0057376A" w:rsidP="00237B66">
      <w:pPr>
        <w:pStyle w:val="LO-normal"/>
        <w:numPr>
          <w:ilvl w:val="0"/>
          <w:numId w:val="2"/>
        </w:numPr>
      </w:pPr>
      <w:r>
        <w:rPr>
          <w:rFonts w:ascii="Times New Roman" w:hAnsi="Times New Roman" w:cs="Times New Roman"/>
          <w:b/>
          <w:sz w:val="22"/>
          <w:szCs w:val="22"/>
        </w:rPr>
        <w:t>Sample Response Document</w:t>
      </w:r>
      <w:r>
        <w:rPr>
          <w:rFonts w:ascii="Times New Roman" w:hAnsi="Times New Roman" w:cs="Times New Roman"/>
          <w:sz w:val="22"/>
          <w:szCs w:val="22"/>
        </w:rPr>
        <w:t>:</w:t>
      </w:r>
    </w:p>
    <w:p w14:paraId="77C46A66" w14:textId="77777777" w:rsidR="002D4F19" w:rsidRDefault="002D4F19">
      <w:pPr>
        <w:rPr>
          <w:rFonts w:ascii="Times New Roman" w:hAnsi="Times New Roman" w:cs="Times New Roman"/>
          <w:b/>
          <w:sz w:val="28"/>
          <w:szCs w:val="28"/>
        </w:rPr>
      </w:pPr>
    </w:p>
    <w:p w14:paraId="4532B334"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008080"/>
          <w:sz w:val="16"/>
          <w:szCs w:val="16"/>
        </w:rPr>
        <w:t>&lt;</w:t>
      </w:r>
      <w:r>
        <w:rPr>
          <w:rFonts w:ascii="Times New Roman" w:hAnsi="Times New Roman" w:cs="Times New Roman"/>
          <w:color w:val="3F7F7F"/>
          <w:sz w:val="16"/>
          <w:szCs w:val="16"/>
          <w:shd w:val="clear" w:color="auto" w:fill="C0C0C0"/>
        </w:rPr>
        <w:t>wps:Capabilities</w:t>
      </w:r>
      <w:r>
        <w:rPr>
          <w:rFonts w:ascii="Times New Roman" w:hAnsi="Times New Roman" w:cs="Times New Roman"/>
          <w:sz w:val="16"/>
          <w:szCs w:val="16"/>
        </w:rPr>
        <w:t xml:space="preserve"> </w:t>
      </w:r>
      <w:r>
        <w:rPr>
          <w:rFonts w:ascii="Times New Roman" w:hAnsi="Times New Roman" w:cs="Times New Roman"/>
          <w:color w:val="7F007F"/>
          <w:sz w:val="16"/>
          <w:szCs w:val="16"/>
        </w:rPr>
        <w:t>service</w:t>
      </w:r>
      <w:r>
        <w:rPr>
          <w:rFonts w:ascii="Times New Roman" w:hAnsi="Times New Roman" w:cs="Times New Roman"/>
          <w:color w:val="1A1A1A"/>
          <w:sz w:val="16"/>
          <w:szCs w:val="16"/>
        </w:rPr>
        <w:t>=</w:t>
      </w:r>
      <w:r>
        <w:rPr>
          <w:rFonts w:ascii="Times New Roman" w:hAnsi="Times New Roman" w:cs="Times New Roman"/>
          <w:i/>
          <w:iCs/>
          <w:color w:val="2A00FF"/>
          <w:sz w:val="16"/>
          <w:szCs w:val="16"/>
        </w:rPr>
        <w:t>"WPS"</w:t>
      </w:r>
      <w:r>
        <w:rPr>
          <w:rFonts w:ascii="Times New Roman" w:hAnsi="Times New Roman" w:cs="Times New Roman"/>
          <w:sz w:val="16"/>
          <w:szCs w:val="16"/>
        </w:rPr>
        <w:t xml:space="preserve"> </w:t>
      </w:r>
      <w:r>
        <w:rPr>
          <w:rFonts w:ascii="Times New Roman" w:hAnsi="Times New Roman" w:cs="Times New Roman"/>
          <w:color w:val="7F007F"/>
          <w:sz w:val="16"/>
          <w:szCs w:val="16"/>
        </w:rPr>
        <w:t>version</w:t>
      </w:r>
      <w:r>
        <w:rPr>
          <w:rFonts w:ascii="Times New Roman" w:hAnsi="Times New Roman" w:cs="Times New Roman"/>
          <w:color w:val="1A1A1A"/>
          <w:sz w:val="16"/>
          <w:szCs w:val="16"/>
        </w:rPr>
        <w:t>=</w:t>
      </w:r>
      <w:r>
        <w:rPr>
          <w:rFonts w:ascii="Times New Roman" w:hAnsi="Times New Roman" w:cs="Times New Roman"/>
          <w:i/>
          <w:iCs/>
          <w:color w:val="2A00FF"/>
          <w:sz w:val="16"/>
          <w:szCs w:val="16"/>
        </w:rPr>
        <w:t>"1.0.0"</w:t>
      </w:r>
    </w:p>
    <w:p w14:paraId="4511BE50" w14:textId="77777777" w:rsidR="002D4F19" w:rsidRDefault="0057376A">
      <w:pPr>
        <w:widowControl w:val="0"/>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color w:val="7F007F"/>
          <w:sz w:val="16"/>
          <w:szCs w:val="16"/>
        </w:rPr>
        <w:t>xml:lang</w:t>
      </w:r>
      <w:r>
        <w:rPr>
          <w:rFonts w:ascii="Times New Roman" w:hAnsi="Times New Roman" w:cs="Times New Roman"/>
          <w:color w:val="1A1A1A"/>
          <w:sz w:val="16"/>
          <w:szCs w:val="16"/>
        </w:rPr>
        <w:t>=</w:t>
      </w:r>
      <w:r>
        <w:rPr>
          <w:rFonts w:ascii="Times New Roman" w:hAnsi="Times New Roman" w:cs="Times New Roman"/>
          <w:i/>
          <w:iCs/>
          <w:color w:val="2A00FF"/>
          <w:sz w:val="16"/>
          <w:szCs w:val="16"/>
        </w:rPr>
        <w:t>"en-CA"</w:t>
      </w:r>
    </w:p>
    <w:p w14:paraId="54BED688" w14:textId="77777777" w:rsidR="002D4F19" w:rsidRDefault="0057376A">
      <w:pPr>
        <w:widowControl w:val="0"/>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color w:val="7F007F"/>
          <w:sz w:val="16"/>
          <w:szCs w:val="16"/>
        </w:rPr>
        <w:t>xsi:schemaLocation</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"http://www.opengis.net/wps/1.0.0 http://schemas.opengis.net/wps/1.0.0/wpsGetCapabilities_response.xsd"</w:t>
      </w:r>
    </w:p>
    <w:p w14:paraId="38390695" w14:textId="77777777" w:rsidR="002D4F19" w:rsidRDefault="0057376A">
      <w:pPr>
        <w:widowControl w:val="0"/>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color w:val="7F007F"/>
          <w:sz w:val="16"/>
          <w:szCs w:val="16"/>
        </w:rPr>
        <w:t>updateSequence</w:t>
      </w:r>
      <w:r>
        <w:rPr>
          <w:rFonts w:ascii="Times New Roman" w:hAnsi="Times New Roman" w:cs="Times New Roman"/>
          <w:color w:val="1A1A1A"/>
          <w:sz w:val="16"/>
          <w:szCs w:val="16"/>
        </w:rPr>
        <w:t>=</w:t>
      </w:r>
      <w:r>
        <w:rPr>
          <w:rFonts w:ascii="Times New Roman" w:hAnsi="Times New Roman" w:cs="Times New Roman"/>
          <w:i/>
          <w:iCs/>
          <w:color w:val="2A00FF"/>
          <w:sz w:val="16"/>
          <w:szCs w:val="16"/>
        </w:rPr>
        <w:t>"1"</w:t>
      </w:r>
      <w:r>
        <w:rPr>
          <w:rFonts w:ascii="Times New Roman" w:hAnsi="Times New Roman" w:cs="Times New Roman"/>
          <w:color w:val="008080"/>
          <w:sz w:val="16"/>
          <w:szCs w:val="16"/>
        </w:rPr>
        <w:t>&gt;</w:t>
      </w:r>
    </w:p>
    <w:p w14:paraId="7EBE6089"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ows:ServiceIdentification</w:t>
      </w:r>
      <w:r>
        <w:rPr>
          <w:rFonts w:ascii="Times New Roman" w:hAnsi="Times New Roman" w:cs="Times New Roman"/>
          <w:color w:val="008080"/>
          <w:sz w:val="16"/>
          <w:szCs w:val="16"/>
        </w:rPr>
        <w:t>&gt;</w:t>
      </w:r>
    </w:p>
    <w:p w14:paraId="688A62E0"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r>
        <w:rPr>
          <w:rFonts w:ascii="Times New Roman" w:hAnsi="Times New Roman" w:cs="Times New Roman"/>
          <w:color w:val="1A1A1A"/>
          <w:sz w:val="16"/>
          <w:szCs w:val="16"/>
        </w:rPr>
        <w:t>NASA Center for Climate Simulation - WPS Server</w:t>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p>
    <w:p w14:paraId="20001600"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ows:Abstract</w:t>
      </w:r>
      <w:r>
        <w:rPr>
          <w:rFonts w:ascii="Times New Roman" w:hAnsi="Times New Roman" w:cs="Times New Roman"/>
          <w:color w:val="008080"/>
          <w:sz w:val="16"/>
          <w:szCs w:val="16"/>
        </w:rPr>
        <w:t>&gt;</w:t>
      </w:r>
      <w:r>
        <w:rPr>
          <w:rFonts w:ascii="Times New Roman" w:hAnsi="Times New Roman" w:cs="Times New Roman"/>
          <w:color w:val="1A1A1A"/>
          <w:sz w:val="16"/>
          <w:szCs w:val="16"/>
        </w:rPr>
        <w:t>See https://cds.nccs.nasa.gov</w:t>
      </w:r>
      <w:r>
        <w:rPr>
          <w:rFonts w:ascii="Times New Roman" w:hAnsi="Times New Roman" w:cs="Times New Roman"/>
          <w:color w:val="008080"/>
          <w:sz w:val="16"/>
          <w:szCs w:val="16"/>
        </w:rPr>
        <w:t>&lt;/</w:t>
      </w:r>
      <w:r>
        <w:rPr>
          <w:rFonts w:ascii="Times New Roman" w:hAnsi="Times New Roman" w:cs="Times New Roman"/>
          <w:color w:val="3F7F7F"/>
          <w:sz w:val="16"/>
          <w:szCs w:val="16"/>
        </w:rPr>
        <w:t>ows:Abstract</w:t>
      </w:r>
      <w:r>
        <w:rPr>
          <w:rFonts w:ascii="Times New Roman" w:hAnsi="Times New Roman" w:cs="Times New Roman"/>
          <w:color w:val="008080"/>
          <w:sz w:val="16"/>
          <w:szCs w:val="16"/>
        </w:rPr>
        <w:t>&gt;</w:t>
      </w:r>
    </w:p>
    <w:p w14:paraId="3E58C3AF"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ows:Keywords</w:t>
      </w:r>
      <w:r>
        <w:rPr>
          <w:rFonts w:ascii="Times New Roman" w:hAnsi="Times New Roman" w:cs="Times New Roman"/>
          <w:color w:val="008080"/>
          <w:sz w:val="16"/>
          <w:szCs w:val="16"/>
        </w:rPr>
        <w:t>&gt;</w:t>
      </w:r>
    </w:p>
    <w:p w14:paraId="6E57E790"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ows:Keyword</w:t>
      </w:r>
      <w:r>
        <w:rPr>
          <w:rFonts w:ascii="Times New Roman" w:hAnsi="Times New Roman" w:cs="Times New Roman"/>
          <w:color w:val="008080"/>
          <w:sz w:val="16"/>
          <w:szCs w:val="16"/>
        </w:rPr>
        <w:t>&gt;</w:t>
      </w:r>
      <w:r>
        <w:rPr>
          <w:rFonts w:ascii="Times New Roman" w:hAnsi="Times New Roman" w:cs="Times New Roman"/>
          <w:color w:val="1A1A1A"/>
          <w:sz w:val="16"/>
          <w:szCs w:val="16"/>
        </w:rPr>
        <w:t>WPS</w:t>
      </w:r>
      <w:r>
        <w:rPr>
          <w:rFonts w:ascii="Times New Roman" w:hAnsi="Times New Roman" w:cs="Times New Roman"/>
          <w:color w:val="008080"/>
          <w:sz w:val="16"/>
          <w:szCs w:val="16"/>
        </w:rPr>
        <w:t>&lt;/</w:t>
      </w:r>
      <w:r>
        <w:rPr>
          <w:rFonts w:ascii="Times New Roman" w:hAnsi="Times New Roman" w:cs="Times New Roman"/>
          <w:color w:val="3F7F7F"/>
          <w:sz w:val="16"/>
          <w:szCs w:val="16"/>
        </w:rPr>
        <w:t>ows:Keyword</w:t>
      </w:r>
      <w:r>
        <w:rPr>
          <w:rFonts w:ascii="Times New Roman" w:hAnsi="Times New Roman" w:cs="Times New Roman"/>
          <w:color w:val="008080"/>
          <w:sz w:val="16"/>
          <w:szCs w:val="16"/>
        </w:rPr>
        <w:t>&gt;</w:t>
      </w:r>
    </w:p>
    <w:p w14:paraId="3D5B7B18"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ows:Keywords</w:t>
      </w:r>
      <w:r>
        <w:rPr>
          <w:rFonts w:ascii="Times New Roman" w:hAnsi="Times New Roman" w:cs="Times New Roman"/>
          <w:color w:val="008080"/>
          <w:sz w:val="16"/>
          <w:szCs w:val="16"/>
        </w:rPr>
        <w:t>&gt;</w:t>
      </w:r>
    </w:p>
    <w:p w14:paraId="798E2441"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ows:ServiceType</w:t>
      </w:r>
      <w:r>
        <w:rPr>
          <w:rFonts w:ascii="Times New Roman" w:hAnsi="Times New Roman" w:cs="Times New Roman"/>
          <w:color w:val="008080"/>
          <w:sz w:val="16"/>
          <w:szCs w:val="16"/>
        </w:rPr>
        <w:t>&gt;</w:t>
      </w:r>
      <w:r>
        <w:rPr>
          <w:rFonts w:ascii="Times New Roman" w:hAnsi="Times New Roman" w:cs="Times New Roman"/>
          <w:color w:val="1A1A1A"/>
          <w:sz w:val="16"/>
          <w:szCs w:val="16"/>
        </w:rPr>
        <w:t>WPS</w:t>
      </w:r>
      <w:r>
        <w:rPr>
          <w:rFonts w:ascii="Times New Roman" w:hAnsi="Times New Roman" w:cs="Times New Roman"/>
          <w:color w:val="008080"/>
          <w:sz w:val="16"/>
          <w:szCs w:val="16"/>
        </w:rPr>
        <w:t>&lt;/</w:t>
      </w:r>
      <w:r>
        <w:rPr>
          <w:rFonts w:ascii="Times New Roman" w:hAnsi="Times New Roman" w:cs="Times New Roman"/>
          <w:color w:val="3F7F7F"/>
          <w:sz w:val="16"/>
          <w:szCs w:val="16"/>
        </w:rPr>
        <w:t>ows:ServiceType</w:t>
      </w:r>
      <w:r>
        <w:rPr>
          <w:rFonts w:ascii="Times New Roman" w:hAnsi="Times New Roman" w:cs="Times New Roman"/>
          <w:color w:val="008080"/>
          <w:sz w:val="16"/>
          <w:szCs w:val="16"/>
        </w:rPr>
        <w:t>&gt;</w:t>
      </w:r>
    </w:p>
    <w:p w14:paraId="5D11B7F7"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ows:ServiceTypeVersion</w:t>
      </w:r>
      <w:r>
        <w:rPr>
          <w:rFonts w:ascii="Times New Roman" w:hAnsi="Times New Roman" w:cs="Times New Roman"/>
          <w:color w:val="008080"/>
          <w:sz w:val="16"/>
          <w:szCs w:val="16"/>
        </w:rPr>
        <w:t>&gt;</w:t>
      </w:r>
      <w:r>
        <w:rPr>
          <w:rFonts w:ascii="Times New Roman" w:hAnsi="Times New Roman" w:cs="Times New Roman"/>
          <w:color w:val="1A1A1A"/>
          <w:sz w:val="16"/>
          <w:szCs w:val="16"/>
        </w:rPr>
        <w:t>1.0.0</w:t>
      </w:r>
      <w:r>
        <w:rPr>
          <w:rFonts w:ascii="Times New Roman" w:hAnsi="Times New Roman" w:cs="Times New Roman"/>
          <w:color w:val="008080"/>
          <w:sz w:val="16"/>
          <w:szCs w:val="16"/>
        </w:rPr>
        <w:t>&lt;/</w:t>
      </w:r>
      <w:r>
        <w:rPr>
          <w:rFonts w:ascii="Times New Roman" w:hAnsi="Times New Roman" w:cs="Times New Roman"/>
          <w:color w:val="3F7F7F"/>
          <w:sz w:val="16"/>
          <w:szCs w:val="16"/>
        </w:rPr>
        <w:t>ows:ServiceTypeVersion</w:t>
      </w:r>
      <w:r>
        <w:rPr>
          <w:rFonts w:ascii="Times New Roman" w:hAnsi="Times New Roman" w:cs="Times New Roman"/>
          <w:color w:val="008080"/>
          <w:sz w:val="16"/>
          <w:szCs w:val="16"/>
        </w:rPr>
        <w:t>&gt;</w:t>
      </w:r>
    </w:p>
    <w:p w14:paraId="0BCB5D5E"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ows:Fees</w:t>
      </w:r>
      <w:r>
        <w:rPr>
          <w:rFonts w:ascii="Times New Roman" w:hAnsi="Times New Roman" w:cs="Times New Roman"/>
          <w:color w:val="008080"/>
          <w:sz w:val="16"/>
          <w:szCs w:val="16"/>
        </w:rPr>
        <w:t>&gt;</w:t>
      </w:r>
      <w:r>
        <w:rPr>
          <w:rFonts w:ascii="Times New Roman" w:hAnsi="Times New Roman" w:cs="Times New Roman"/>
          <w:color w:val="1A1A1A"/>
          <w:sz w:val="16"/>
          <w:szCs w:val="16"/>
        </w:rPr>
        <w:t>None</w:t>
      </w:r>
      <w:r>
        <w:rPr>
          <w:rFonts w:ascii="Times New Roman" w:hAnsi="Times New Roman" w:cs="Times New Roman"/>
          <w:color w:val="008080"/>
          <w:sz w:val="16"/>
          <w:szCs w:val="16"/>
        </w:rPr>
        <w:t>&lt;/</w:t>
      </w:r>
      <w:r>
        <w:rPr>
          <w:rFonts w:ascii="Times New Roman" w:hAnsi="Times New Roman" w:cs="Times New Roman"/>
          <w:color w:val="3F7F7F"/>
          <w:sz w:val="16"/>
          <w:szCs w:val="16"/>
        </w:rPr>
        <w:t>ows:Fees</w:t>
      </w:r>
      <w:r>
        <w:rPr>
          <w:rFonts w:ascii="Times New Roman" w:hAnsi="Times New Roman" w:cs="Times New Roman"/>
          <w:color w:val="008080"/>
          <w:sz w:val="16"/>
          <w:szCs w:val="16"/>
        </w:rPr>
        <w:t>&gt;</w:t>
      </w:r>
    </w:p>
    <w:p w14:paraId="13C9A270"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ows:AccessConstraints</w:t>
      </w:r>
      <w:r>
        <w:rPr>
          <w:rFonts w:ascii="Times New Roman" w:hAnsi="Times New Roman" w:cs="Times New Roman"/>
          <w:color w:val="008080"/>
          <w:sz w:val="16"/>
          <w:szCs w:val="16"/>
        </w:rPr>
        <w:t>&gt;</w:t>
      </w:r>
      <w:r>
        <w:rPr>
          <w:rFonts w:ascii="Times New Roman" w:hAnsi="Times New Roman" w:cs="Times New Roman"/>
          <w:color w:val="1A1A1A"/>
          <w:sz w:val="16"/>
          <w:szCs w:val="16"/>
        </w:rPr>
        <w:t>none</w:t>
      </w:r>
      <w:r>
        <w:rPr>
          <w:rFonts w:ascii="Times New Roman" w:hAnsi="Times New Roman" w:cs="Times New Roman"/>
          <w:color w:val="008080"/>
          <w:sz w:val="16"/>
          <w:szCs w:val="16"/>
        </w:rPr>
        <w:t>&lt;/</w:t>
      </w:r>
      <w:r>
        <w:rPr>
          <w:rFonts w:ascii="Times New Roman" w:hAnsi="Times New Roman" w:cs="Times New Roman"/>
          <w:color w:val="3F7F7F"/>
          <w:sz w:val="16"/>
          <w:szCs w:val="16"/>
        </w:rPr>
        <w:t>ows:AccessConstraints</w:t>
      </w:r>
      <w:r>
        <w:rPr>
          <w:rFonts w:ascii="Times New Roman" w:hAnsi="Times New Roman" w:cs="Times New Roman"/>
          <w:color w:val="008080"/>
          <w:sz w:val="16"/>
          <w:szCs w:val="16"/>
        </w:rPr>
        <w:t>&gt;</w:t>
      </w:r>
    </w:p>
    <w:p w14:paraId="39695A83"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ows:ServiceIdentification</w:t>
      </w:r>
      <w:r>
        <w:rPr>
          <w:rFonts w:ascii="Times New Roman" w:hAnsi="Times New Roman" w:cs="Times New Roman"/>
          <w:color w:val="008080"/>
          <w:sz w:val="16"/>
          <w:szCs w:val="16"/>
        </w:rPr>
        <w:t>&gt;</w:t>
      </w:r>
    </w:p>
    <w:p w14:paraId="19C2136E"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ows:ServiceProvider</w:t>
      </w:r>
      <w:r>
        <w:rPr>
          <w:rFonts w:ascii="Times New Roman" w:hAnsi="Times New Roman" w:cs="Times New Roman"/>
          <w:color w:val="008080"/>
          <w:sz w:val="16"/>
          <w:szCs w:val="16"/>
        </w:rPr>
        <w:t>&gt;</w:t>
      </w:r>
    </w:p>
    <w:p w14:paraId="45703382"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ows:ProviderName</w:t>
      </w:r>
      <w:r>
        <w:rPr>
          <w:rFonts w:ascii="Times New Roman" w:hAnsi="Times New Roman" w:cs="Times New Roman"/>
          <w:color w:val="008080"/>
          <w:sz w:val="16"/>
          <w:szCs w:val="16"/>
        </w:rPr>
        <w:t>&gt;</w:t>
      </w:r>
      <w:r>
        <w:rPr>
          <w:rFonts w:ascii="Times New Roman" w:hAnsi="Times New Roman" w:cs="Times New Roman"/>
          <w:color w:val="1A1A1A"/>
          <w:sz w:val="16"/>
          <w:szCs w:val="16"/>
        </w:rPr>
        <w:t>NASA GSFC</w:t>
      </w:r>
      <w:r>
        <w:rPr>
          <w:rFonts w:ascii="Times New Roman" w:hAnsi="Times New Roman" w:cs="Times New Roman"/>
          <w:color w:val="008080"/>
          <w:sz w:val="16"/>
          <w:szCs w:val="16"/>
        </w:rPr>
        <w:t>&lt;/</w:t>
      </w:r>
      <w:r>
        <w:rPr>
          <w:rFonts w:ascii="Times New Roman" w:hAnsi="Times New Roman" w:cs="Times New Roman"/>
          <w:color w:val="3F7F7F"/>
          <w:sz w:val="16"/>
          <w:szCs w:val="16"/>
        </w:rPr>
        <w:t>ows:ProviderName</w:t>
      </w:r>
      <w:r>
        <w:rPr>
          <w:rFonts w:ascii="Times New Roman" w:hAnsi="Times New Roman" w:cs="Times New Roman"/>
          <w:color w:val="008080"/>
          <w:sz w:val="16"/>
          <w:szCs w:val="16"/>
        </w:rPr>
        <w:t>&gt;</w:t>
      </w:r>
    </w:p>
    <w:p w14:paraId="7C74E62D"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ows:ProviderSite</w:t>
      </w:r>
      <w:r>
        <w:rPr>
          <w:rFonts w:ascii="Times New Roman" w:hAnsi="Times New Roman" w:cs="Times New Roman"/>
          <w:sz w:val="16"/>
          <w:szCs w:val="16"/>
        </w:rPr>
        <w:t xml:space="preserve"> </w:t>
      </w:r>
      <w:r>
        <w:rPr>
          <w:rFonts w:ascii="Times New Roman" w:hAnsi="Times New Roman" w:cs="Times New Roman"/>
          <w:color w:val="7F007F"/>
          <w:sz w:val="16"/>
          <w:szCs w:val="16"/>
        </w:rPr>
        <w:t>xlink:href</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"http://www.nasa.gov/"</w:t>
      </w:r>
      <w:r>
        <w:rPr>
          <w:rFonts w:ascii="Times New Roman" w:hAnsi="Times New Roman" w:cs="Times New Roman"/>
          <w:sz w:val="16"/>
          <w:szCs w:val="16"/>
        </w:rPr>
        <w:t xml:space="preserve"> </w:t>
      </w:r>
      <w:r>
        <w:rPr>
          <w:rFonts w:ascii="Times New Roman" w:hAnsi="Times New Roman" w:cs="Times New Roman"/>
          <w:color w:val="008080"/>
          <w:sz w:val="16"/>
          <w:szCs w:val="16"/>
        </w:rPr>
        <w:t>/&gt;</w:t>
      </w:r>
    </w:p>
    <w:p w14:paraId="2BAF5864"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ows:ServiceContact</w:t>
      </w:r>
      <w:r>
        <w:rPr>
          <w:rFonts w:ascii="Times New Roman" w:hAnsi="Times New Roman" w:cs="Times New Roman"/>
          <w:color w:val="008080"/>
          <w:sz w:val="16"/>
          <w:szCs w:val="16"/>
        </w:rPr>
        <w:t>&gt;</w:t>
      </w:r>
    </w:p>
    <w:p w14:paraId="00DEBA8A"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ows:IndividualName</w:t>
      </w:r>
      <w:r>
        <w:rPr>
          <w:rFonts w:ascii="Times New Roman" w:hAnsi="Times New Roman" w:cs="Times New Roman"/>
          <w:color w:val="008080"/>
          <w:sz w:val="16"/>
          <w:szCs w:val="16"/>
        </w:rPr>
        <w:t>&gt;</w:t>
      </w:r>
      <w:r>
        <w:rPr>
          <w:rFonts w:ascii="Times New Roman" w:hAnsi="Times New Roman" w:cs="Times New Roman"/>
          <w:color w:val="1A1A1A"/>
          <w:sz w:val="16"/>
          <w:szCs w:val="16"/>
        </w:rPr>
        <w:t>John Schnase, Dan Duffy</w:t>
      </w:r>
      <w:r>
        <w:rPr>
          <w:rFonts w:ascii="Times New Roman" w:hAnsi="Times New Roman" w:cs="Times New Roman"/>
          <w:color w:val="008080"/>
          <w:sz w:val="16"/>
          <w:szCs w:val="16"/>
        </w:rPr>
        <w:t>&lt;/</w:t>
      </w:r>
      <w:r>
        <w:rPr>
          <w:rFonts w:ascii="Times New Roman" w:hAnsi="Times New Roman" w:cs="Times New Roman"/>
          <w:color w:val="3F7F7F"/>
          <w:sz w:val="16"/>
          <w:szCs w:val="16"/>
        </w:rPr>
        <w:t>ows:IndividualName</w:t>
      </w:r>
      <w:r>
        <w:rPr>
          <w:rFonts w:ascii="Times New Roman" w:hAnsi="Times New Roman" w:cs="Times New Roman"/>
          <w:color w:val="008080"/>
          <w:sz w:val="16"/>
          <w:szCs w:val="16"/>
        </w:rPr>
        <w:t>&gt;</w:t>
      </w:r>
    </w:p>
    <w:p w14:paraId="7BA6FB2C"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ows:PositionName</w:t>
      </w:r>
      <w:r>
        <w:rPr>
          <w:rFonts w:ascii="Times New Roman" w:hAnsi="Times New Roman" w:cs="Times New Roman"/>
          <w:color w:val="008080"/>
          <w:sz w:val="16"/>
          <w:szCs w:val="16"/>
        </w:rPr>
        <w:t>&gt;</w:t>
      </w:r>
      <w:r>
        <w:rPr>
          <w:rFonts w:ascii="Times New Roman" w:hAnsi="Times New Roman" w:cs="Times New Roman"/>
          <w:color w:val="1A1A1A"/>
          <w:sz w:val="16"/>
          <w:szCs w:val="16"/>
        </w:rPr>
        <w:t>Principal Investigator</w:t>
      </w:r>
      <w:r>
        <w:rPr>
          <w:rFonts w:ascii="Times New Roman" w:hAnsi="Times New Roman" w:cs="Times New Roman"/>
          <w:color w:val="008080"/>
          <w:sz w:val="16"/>
          <w:szCs w:val="16"/>
        </w:rPr>
        <w:t>&lt;/</w:t>
      </w:r>
      <w:r>
        <w:rPr>
          <w:rFonts w:ascii="Times New Roman" w:hAnsi="Times New Roman" w:cs="Times New Roman"/>
          <w:color w:val="3F7F7F"/>
          <w:sz w:val="16"/>
          <w:szCs w:val="16"/>
        </w:rPr>
        <w:t>ows:PositionName</w:t>
      </w:r>
      <w:r>
        <w:rPr>
          <w:rFonts w:ascii="Times New Roman" w:hAnsi="Times New Roman" w:cs="Times New Roman"/>
          <w:color w:val="008080"/>
          <w:sz w:val="16"/>
          <w:szCs w:val="16"/>
        </w:rPr>
        <w:t>&gt;</w:t>
      </w:r>
    </w:p>
    <w:p w14:paraId="4FFECC48"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ows:ContactInfo</w:t>
      </w:r>
      <w:r>
        <w:rPr>
          <w:rFonts w:ascii="Times New Roman" w:hAnsi="Times New Roman" w:cs="Times New Roman"/>
          <w:color w:val="008080"/>
          <w:sz w:val="16"/>
          <w:szCs w:val="16"/>
        </w:rPr>
        <w:t>&gt;</w:t>
      </w:r>
    </w:p>
    <w:p w14:paraId="7CEFD0ED"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ows:Address</w:t>
      </w:r>
      <w:r>
        <w:rPr>
          <w:rFonts w:ascii="Times New Roman" w:hAnsi="Times New Roman" w:cs="Times New Roman"/>
          <w:color w:val="008080"/>
          <w:sz w:val="16"/>
          <w:szCs w:val="16"/>
        </w:rPr>
        <w:t>&gt;</w:t>
      </w:r>
    </w:p>
    <w:p w14:paraId="172F0E15"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ows:DeliveryPoint</w:t>
      </w:r>
      <w:r>
        <w:rPr>
          <w:rFonts w:ascii="Times New Roman" w:hAnsi="Times New Roman" w:cs="Times New Roman"/>
          <w:color w:val="008080"/>
          <w:sz w:val="16"/>
          <w:szCs w:val="16"/>
        </w:rPr>
        <w:t>&gt;</w:t>
      </w:r>
      <w:r>
        <w:rPr>
          <w:rFonts w:ascii="Times New Roman" w:hAnsi="Times New Roman" w:cs="Times New Roman"/>
          <w:color w:val="1A1A1A"/>
          <w:sz w:val="16"/>
          <w:szCs w:val="16"/>
        </w:rPr>
        <w:t>8800 Greenbelt Road</w:t>
      </w:r>
      <w:r>
        <w:rPr>
          <w:rFonts w:ascii="Times New Roman" w:hAnsi="Times New Roman" w:cs="Times New Roman"/>
          <w:color w:val="008080"/>
          <w:sz w:val="16"/>
          <w:szCs w:val="16"/>
        </w:rPr>
        <w:t>&lt;/</w:t>
      </w:r>
      <w:r>
        <w:rPr>
          <w:rFonts w:ascii="Times New Roman" w:hAnsi="Times New Roman" w:cs="Times New Roman"/>
          <w:color w:val="3F7F7F"/>
          <w:sz w:val="16"/>
          <w:szCs w:val="16"/>
        </w:rPr>
        <w:t>ows:DeliveryPoint</w:t>
      </w:r>
      <w:r>
        <w:rPr>
          <w:rFonts w:ascii="Times New Roman" w:hAnsi="Times New Roman" w:cs="Times New Roman"/>
          <w:color w:val="008080"/>
          <w:sz w:val="16"/>
          <w:szCs w:val="16"/>
        </w:rPr>
        <w:t>&gt;</w:t>
      </w:r>
    </w:p>
    <w:p w14:paraId="033C0A62"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ows:City</w:t>
      </w:r>
      <w:r>
        <w:rPr>
          <w:rFonts w:ascii="Times New Roman" w:hAnsi="Times New Roman" w:cs="Times New Roman"/>
          <w:color w:val="008080"/>
          <w:sz w:val="16"/>
          <w:szCs w:val="16"/>
        </w:rPr>
        <w:t>&gt;</w:t>
      </w:r>
      <w:r>
        <w:rPr>
          <w:rFonts w:ascii="Times New Roman" w:hAnsi="Times New Roman" w:cs="Times New Roman"/>
          <w:color w:val="1A1A1A"/>
          <w:sz w:val="16"/>
          <w:szCs w:val="16"/>
        </w:rPr>
        <w:t>Greenbelt</w:t>
      </w:r>
      <w:r>
        <w:rPr>
          <w:rFonts w:ascii="Times New Roman" w:hAnsi="Times New Roman" w:cs="Times New Roman"/>
          <w:color w:val="008080"/>
          <w:sz w:val="16"/>
          <w:szCs w:val="16"/>
        </w:rPr>
        <w:t>&lt;/</w:t>
      </w:r>
      <w:r>
        <w:rPr>
          <w:rFonts w:ascii="Times New Roman" w:hAnsi="Times New Roman" w:cs="Times New Roman"/>
          <w:color w:val="3F7F7F"/>
          <w:sz w:val="16"/>
          <w:szCs w:val="16"/>
        </w:rPr>
        <w:t>ows:City</w:t>
      </w:r>
      <w:r>
        <w:rPr>
          <w:rFonts w:ascii="Times New Roman" w:hAnsi="Times New Roman" w:cs="Times New Roman"/>
          <w:color w:val="008080"/>
          <w:sz w:val="16"/>
          <w:szCs w:val="16"/>
        </w:rPr>
        <w:t>&gt;</w:t>
      </w:r>
    </w:p>
    <w:p w14:paraId="31670168"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ows:PostalCode</w:t>
      </w:r>
      <w:r>
        <w:rPr>
          <w:rFonts w:ascii="Times New Roman" w:hAnsi="Times New Roman" w:cs="Times New Roman"/>
          <w:color w:val="008080"/>
          <w:sz w:val="16"/>
          <w:szCs w:val="16"/>
        </w:rPr>
        <w:t>&gt;</w:t>
      </w:r>
      <w:r>
        <w:rPr>
          <w:rFonts w:ascii="Times New Roman" w:hAnsi="Times New Roman" w:cs="Times New Roman"/>
          <w:color w:val="1A1A1A"/>
          <w:sz w:val="16"/>
          <w:szCs w:val="16"/>
        </w:rPr>
        <w:t>20771</w:t>
      </w:r>
      <w:r>
        <w:rPr>
          <w:rFonts w:ascii="Times New Roman" w:hAnsi="Times New Roman" w:cs="Times New Roman"/>
          <w:color w:val="008080"/>
          <w:sz w:val="16"/>
          <w:szCs w:val="16"/>
        </w:rPr>
        <w:t>&lt;/</w:t>
      </w:r>
      <w:r>
        <w:rPr>
          <w:rFonts w:ascii="Times New Roman" w:hAnsi="Times New Roman" w:cs="Times New Roman"/>
          <w:color w:val="3F7F7F"/>
          <w:sz w:val="16"/>
          <w:szCs w:val="16"/>
        </w:rPr>
        <w:t>ows:PostalCode</w:t>
      </w:r>
      <w:r>
        <w:rPr>
          <w:rFonts w:ascii="Times New Roman" w:hAnsi="Times New Roman" w:cs="Times New Roman"/>
          <w:color w:val="008080"/>
          <w:sz w:val="16"/>
          <w:szCs w:val="16"/>
        </w:rPr>
        <w:t>&gt;</w:t>
      </w:r>
    </w:p>
    <w:p w14:paraId="57ADC847"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ows:Country</w:t>
      </w:r>
      <w:r>
        <w:rPr>
          <w:rFonts w:ascii="Times New Roman" w:hAnsi="Times New Roman" w:cs="Times New Roman"/>
          <w:color w:val="008080"/>
          <w:sz w:val="16"/>
          <w:szCs w:val="16"/>
        </w:rPr>
        <w:t>&gt;</w:t>
      </w:r>
      <w:r>
        <w:rPr>
          <w:rFonts w:ascii="Times New Roman" w:hAnsi="Times New Roman" w:cs="Times New Roman"/>
          <w:color w:val="1A1A1A"/>
          <w:sz w:val="16"/>
          <w:szCs w:val="16"/>
        </w:rPr>
        <w:t>usa</w:t>
      </w:r>
      <w:r>
        <w:rPr>
          <w:rFonts w:ascii="Times New Roman" w:hAnsi="Times New Roman" w:cs="Times New Roman"/>
          <w:color w:val="008080"/>
          <w:sz w:val="16"/>
          <w:szCs w:val="16"/>
        </w:rPr>
        <w:t>&lt;/</w:t>
      </w:r>
      <w:r>
        <w:rPr>
          <w:rFonts w:ascii="Times New Roman" w:hAnsi="Times New Roman" w:cs="Times New Roman"/>
          <w:color w:val="3F7F7F"/>
          <w:sz w:val="16"/>
          <w:szCs w:val="16"/>
        </w:rPr>
        <w:t>ows:Country</w:t>
      </w:r>
      <w:r>
        <w:rPr>
          <w:rFonts w:ascii="Times New Roman" w:hAnsi="Times New Roman" w:cs="Times New Roman"/>
          <w:color w:val="008080"/>
          <w:sz w:val="16"/>
          <w:szCs w:val="16"/>
        </w:rPr>
        <w:t>&gt;</w:t>
      </w:r>
    </w:p>
    <w:p w14:paraId="40E91FF0"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ows:ElectronicMailAddress</w:t>
      </w:r>
      <w:r>
        <w:rPr>
          <w:rFonts w:ascii="Times New Roman" w:hAnsi="Times New Roman" w:cs="Times New Roman"/>
          <w:color w:val="008080"/>
          <w:sz w:val="16"/>
          <w:szCs w:val="16"/>
        </w:rPr>
        <w:t>&gt;</w:t>
      </w:r>
      <w:r>
        <w:rPr>
          <w:rFonts w:ascii="Times New Roman" w:hAnsi="Times New Roman" w:cs="Times New Roman"/>
          <w:color w:val="1A1A1A"/>
          <w:sz w:val="16"/>
          <w:szCs w:val="16"/>
        </w:rPr>
        <w:t>login@server.org</w:t>
      </w:r>
      <w:r>
        <w:rPr>
          <w:rFonts w:ascii="Times New Roman" w:hAnsi="Times New Roman" w:cs="Times New Roman"/>
          <w:color w:val="008080"/>
          <w:sz w:val="16"/>
          <w:szCs w:val="16"/>
        </w:rPr>
        <w:t>&lt;/</w:t>
      </w:r>
      <w:r>
        <w:rPr>
          <w:rFonts w:ascii="Times New Roman" w:hAnsi="Times New Roman" w:cs="Times New Roman"/>
          <w:color w:val="3F7F7F"/>
          <w:sz w:val="16"/>
          <w:szCs w:val="16"/>
        </w:rPr>
        <w:t>ows:ElectronicMailAddress</w:t>
      </w:r>
      <w:r>
        <w:rPr>
          <w:rFonts w:ascii="Times New Roman" w:hAnsi="Times New Roman" w:cs="Times New Roman"/>
          <w:color w:val="008080"/>
          <w:sz w:val="16"/>
          <w:szCs w:val="16"/>
        </w:rPr>
        <w:t>&gt;</w:t>
      </w:r>
    </w:p>
    <w:p w14:paraId="4A7B135A"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ows:Address</w:t>
      </w:r>
      <w:r>
        <w:rPr>
          <w:rFonts w:ascii="Times New Roman" w:hAnsi="Times New Roman" w:cs="Times New Roman"/>
          <w:color w:val="008080"/>
          <w:sz w:val="16"/>
          <w:szCs w:val="16"/>
        </w:rPr>
        <w:t>&gt;</w:t>
      </w:r>
    </w:p>
    <w:p w14:paraId="6EA24360"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ows:OnlineResource</w:t>
      </w:r>
      <w:r>
        <w:rPr>
          <w:rFonts w:ascii="Times New Roman" w:hAnsi="Times New Roman" w:cs="Times New Roman"/>
          <w:sz w:val="16"/>
          <w:szCs w:val="16"/>
        </w:rPr>
        <w:t xml:space="preserve"> </w:t>
      </w:r>
      <w:r>
        <w:rPr>
          <w:rFonts w:ascii="Times New Roman" w:hAnsi="Times New Roman" w:cs="Times New Roman"/>
          <w:color w:val="7F007F"/>
          <w:sz w:val="16"/>
          <w:szCs w:val="16"/>
        </w:rPr>
        <w:t>xlink:href</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"http://www.nasa.gov/"</w:t>
      </w:r>
      <w:r>
        <w:rPr>
          <w:rFonts w:ascii="Times New Roman" w:hAnsi="Times New Roman" w:cs="Times New Roman"/>
          <w:sz w:val="16"/>
          <w:szCs w:val="16"/>
        </w:rPr>
        <w:t xml:space="preserve"> </w:t>
      </w:r>
      <w:r>
        <w:rPr>
          <w:rFonts w:ascii="Times New Roman" w:hAnsi="Times New Roman" w:cs="Times New Roman"/>
          <w:color w:val="008080"/>
          <w:sz w:val="16"/>
          <w:szCs w:val="16"/>
        </w:rPr>
        <w:t>/&gt;</w:t>
      </w:r>
    </w:p>
    <w:p w14:paraId="61FFB85A"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ows:HoursOfService</w:t>
      </w:r>
      <w:r>
        <w:rPr>
          <w:rFonts w:ascii="Times New Roman" w:hAnsi="Times New Roman" w:cs="Times New Roman"/>
          <w:color w:val="008080"/>
          <w:sz w:val="16"/>
          <w:szCs w:val="16"/>
        </w:rPr>
        <w:t>&gt;</w:t>
      </w:r>
      <w:r>
        <w:rPr>
          <w:rFonts w:ascii="Times New Roman" w:hAnsi="Times New Roman" w:cs="Times New Roman"/>
          <w:color w:val="1A1A1A"/>
          <w:sz w:val="16"/>
          <w:szCs w:val="16"/>
        </w:rPr>
        <w:t>0:00-24:00</w:t>
      </w:r>
      <w:r>
        <w:rPr>
          <w:rFonts w:ascii="Times New Roman" w:hAnsi="Times New Roman" w:cs="Times New Roman"/>
          <w:color w:val="008080"/>
          <w:sz w:val="16"/>
          <w:szCs w:val="16"/>
        </w:rPr>
        <w:t>&lt;/</w:t>
      </w:r>
      <w:r>
        <w:rPr>
          <w:rFonts w:ascii="Times New Roman" w:hAnsi="Times New Roman" w:cs="Times New Roman"/>
          <w:color w:val="3F7F7F"/>
          <w:sz w:val="16"/>
          <w:szCs w:val="16"/>
        </w:rPr>
        <w:t>ows:HoursOfService</w:t>
      </w:r>
      <w:r>
        <w:rPr>
          <w:rFonts w:ascii="Times New Roman" w:hAnsi="Times New Roman" w:cs="Times New Roman"/>
          <w:color w:val="008080"/>
          <w:sz w:val="16"/>
          <w:szCs w:val="16"/>
        </w:rPr>
        <w:t>&gt;</w:t>
      </w:r>
    </w:p>
    <w:p w14:paraId="2A5045EA"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ows:ContactInstructions</w:t>
      </w:r>
      <w:r>
        <w:rPr>
          <w:rFonts w:ascii="Times New Roman" w:hAnsi="Times New Roman" w:cs="Times New Roman"/>
          <w:color w:val="008080"/>
          <w:sz w:val="16"/>
          <w:szCs w:val="16"/>
        </w:rPr>
        <w:t>&gt;</w:t>
      </w:r>
      <w:r>
        <w:rPr>
          <w:rFonts w:ascii="Times New Roman" w:hAnsi="Times New Roman" w:cs="Times New Roman"/>
          <w:color w:val="1A1A1A"/>
          <w:sz w:val="16"/>
          <w:szCs w:val="16"/>
        </w:rPr>
        <w:t>none</w:t>
      </w:r>
      <w:r>
        <w:rPr>
          <w:rFonts w:ascii="Times New Roman" w:hAnsi="Times New Roman" w:cs="Times New Roman"/>
          <w:color w:val="008080"/>
          <w:sz w:val="16"/>
          <w:szCs w:val="16"/>
        </w:rPr>
        <w:t>&lt;/</w:t>
      </w:r>
      <w:r>
        <w:rPr>
          <w:rFonts w:ascii="Times New Roman" w:hAnsi="Times New Roman" w:cs="Times New Roman"/>
          <w:color w:val="3F7F7F"/>
          <w:sz w:val="16"/>
          <w:szCs w:val="16"/>
        </w:rPr>
        <w:t>ows:ContactInstructions</w:t>
      </w:r>
      <w:r>
        <w:rPr>
          <w:rFonts w:ascii="Times New Roman" w:hAnsi="Times New Roman" w:cs="Times New Roman"/>
          <w:color w:val="008080"/>
          <w:sz w:val="16"/>
          <w:szCs w:val="16"/>
        </w:rPr>
        <w:t>&gt;</w:t>
      </w:r>
    </w:p>
    <w:p w14:paraId="6496E717"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ows:ContactInfo</w:t>
      </w:r>
      <w:r>
        <w:rPr>
          <w:rFonts w:ascii="Times New Roman" w:hAnsi="Times New Roman" w:cs="Times New Roman"/>
          <w:color w:val="008080"/>
          <w:sz w:val="16"/>
          <w:szCs w:val="16"/>
        </w:rPr>
        <w:t>&gt;</w:t>
      </w:r>
    </w:p>
    <w:p w14:paraId="0C2C4955"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ows:Role</w:t>
      </w:r>
      <w:r>
        <w:rPr>
          <w:rFonts w:ascii="Times New Roman" w:hAnsi="Times New Roman" w:cs="Times New Roman"/>
          <w:color w:val="008080"/>
          <w:sz w:val="16"/>
          <w:szCs w:val="16"/>
        </w:rPr>
        <w:t>&gt;</w:t>
      </w:r>
      <w:r>
        <w:rPr>
          <w:rFonts w:ascii="Times New Roman" w:hAnsi="Times New Roman" w:cs="Times New Roman"/>
          <w:color w:val="1A1A1A"/>
          <w:sz w:val="16"/>
          <w:szCs w:val="16"/>
        </w:rPr>
        <w:t>Technical Lead</w:t>
      </w:r>
      <w:r>
        <w:rPr>
          <w:rFonts w:ascii="Times New Roman" w:hAnsi="Times New Roman" w:cs="Times New Roman"/>
          <w:color w:val="008080"/>
          <w:sz w:val="16"/>
          <w:szCs w:val="16"/>
        </w:rPr>
        <w:t>&lt;/</w:t>
      </w:r>
      <w:r>
        <w:rPr>
          <w:rFonts w:ascii="Times New Roman" w:hAnsi="Times New Roman" w:cs="Times New Roman"/>
          <w:color w:val="3F7F7F"/>
          <w:sz w:val="16"/>
          <w:szCs w:val="16"/>
        </w:rPr>
        <w:t>ows:Role</w:t>
      </w:r>
      <w:r>
        <w:rPr>
          <w:rFonts w:ascii="Times New Roman" w:hAnsi="Times New Roman" w:cs="Times New Roman"/>
          <w:color w:val="008080"/>
          <w:sz w:val="16"/>
          <w:szCs w:val="16"/>
        </w:rPr>
        <w:t>&gt;</w:t>
      </w:r>
    </w:p>
    <w:p w14:paraId="1A05EB8B"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ows:ServiceContact</w:t>
      </w:r>
      <w:r>
        <w:rPr>
          <w:rFonts w:ascii="Times New Roman" w:hAnsi="Times New Roman" w:cs="Times New Roman"/>
          <w:color w:val="008080"/>
          <w:sz w:val="16"/>
          <w:szCs w:val="16"/>
        </w:rPr>
        <w:t>&gt;</w:t>
      </w:r>
    </w:p>
    <w:p w14:paraId="7029E6AB"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lastRenderedPageBreak/>
        <w:tab/>
      </w:r>
      <w:r>
        <w:rPr>
          <w:rFonts w:ascii="Times New Roman" w:hAnsi="Times New Roman" w:cs="Times New Roman"/>
          <w:color w:val="008080"/>
          <w:sz w:val="16"/>
          <w:szCs w:val="16"/>
        </w:rPr>
        <w:t>&lt;/</w:t>
      </w:r>
      <w:r>
        <w:rPr>
          <w:rFonts w:ascii="Times New Roman" w:hAnsi="Times New Roman" w:cs="Times New Roman"/>
          <w:color w:val="3F7F7F"/>
          <w:sz w:val="16"/>
          <w:szCs w:val="16"/>
        </w:rPr>
        <w:t>ows:ServiceProvider</w:t>
      </w:r>
      <w:r>
        <w:rPr>
          <w:rFonts w:ascii="Times New Roman" w:hAnsi="Times New Roman" w:cs="Times New Roman"/>
          <w:color w:val="008080"/>
          <w:sz w:val="16"/>
          <w:szCs w:val="16"/>
        </w:rPr>
        <w:t>&gt;</w:t>
      </w:r>
    </w:p>
    <w:p w14:paraId="128330A6"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ows:OperationsMetadata</w:t>
      </w:r>
      <w:r>
        <w:rPr>
          <w:rFonts w:ascii="Times New Roman" w:hAnsi="Times New Roman" w:cs="Times New Roman"/>
          <w:color w:val="008080"/>
          <w:sz w:val="16"/>
          <w:szCs w:val="16"/>
        </w:rPr>
        <w:t>&gt;</w:t>
      </w:r>
    </w:p>
    <w:p w14:paraId="4DEE13F7"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ows:Operation</w:t>
      </w:r>
      <w:r>
        <w:rPr>
          <w:rFonts w:ascii="Times New Roman" w:hAnsi="Times New Roman" w:cs="Times New Roman"/>
          <w:sz w:val="16"/>
          <w:szCs w:val="16"/>
        </w:rPr>
        <w:t xml:space="preserve"> </w:t>
      </w:r>
      <w:r>
        <w:rPr>
          <w:rFonts w:ascii="Times New Roman" w:hAnsi="Times New Roman" w:cs="Times New Roman"/>
          <w:color w:val="7F007F"/>
          <w:sz w:val="16"/>
          <w:szCs w:val="16"/>
        </w:rPr>
        <w:t>name</w:t>
      </w:r>
      <w:r>
        <w:rPr>
          <w:rFonts w:ascii="Times New Roman" w:hAnsi="Times New Roman" w:cs="Times New Roman"/>
          <w:color w:val="1A1A1A"/>
          <w:sz w:val="16"/>
          <w:szCs w:val="16"/>
        </w:rPr>
        <w:t>=</w:t>
      </w:r>
      <w:r>
        <w:rPr>
          <w:rFonts w:ascii="Times New Roman" w:hAnsi="Times New Roman" w:cs="Times New Roman"/>
          <w:i/>
          <w:iCs/>
          <w:color w:val="2A00FF"/>
          <w:sz w:val="16"/>
          <w:szCs w:val="16"/>
        </w:rPr>
        <w:t>"GetCapabilities"</w:t>
      </w:r>
      <w:r>
        <w:rPr>
          <w:rFonts w:ascii="Times New Roman" w:hAnsi="Times New Roman" w:cs="Times New Roman"/>
          <w:color w:val="008080"/>
          <w:sz w:val="16"/>
          <w:szCs w:val="16"/>
        </w:rPr>
        <w:t>&gt;</w:t>
      </w:r>
    </w:p>
    <w:p w14:paraId="4180C565"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ows:DCP</w:t>
      </w:r>
      <w:r>
        <w:rPr>
          <w:rFonts w:ascii="Times New Roman" w:hAnsi="Times New Roman" w:cs="Times New Roman"/>
          <w:color w:val="008080"/>
          <w:sz w:val="16"/>
          <w:szCs w:val="16"/>
        </w:rPr>
        <w:t>&gt;</w:t>
      </w:r>
    </w:p>
    <w:p w14:paraId="0421854B"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ows:HTTP</w:t>
      </w:r>
      <w:r>
        <w:rPr>
          <w:rFonts w:ascii="Times New Roman" w:hAnsi="Times New Roman" w:cs="Times New Roman"/>
          <w:color w:val="008080"/>
          <w:sz w:val="16"/>
          <w:szCs w:val="16"/>
        </w:rPr>
        <w:t>&gt;</w:t>
      </w:r>
    </w:p>
    <w:p w14:paraId="15033A4F"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ows:Get</w:t>
      </w:r>
      <w:r>
        <w:rPr>
          <w:rFonts w:ascii="Times New Roman" w:hAnsi="Times New Roman" w:cs="Times New Roman"/>
          <w:sz w:val="16"/>
          <w:szCs w:val="16"/>
        </w:rPr>
        <w:t xml:space="preserve"> </w:t>
      </w:r>
      <w:r>
        <w:rPr>
          <w:rFonts w:ascii="Times New Roman" w:hAnsi="Times New Roman" w:cs="Times New Roman"/>
          <w:color w:val="7F007F"/>
          <w:sz w:val="16"/>
          <w:szCs w:val="16"/>
        </w:rPr>
        <w:t>xlink:href</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"http://nccs.gov/cgi-bin/wps?"</w:t>
      </w:r>
      <w:r>
        <w:rPr>
          <w:rFonts w:ascii="Times New Roman" w:hAnsi="Times New Roman" w:cs="Times New Roman"/>
          <w:sz w:val="16"/>
          <w:szCs w:val="16"/>
        </w:rPr>
        <w:t xml:space="preserve"> </w:t>
      </w:r>
      <w:r>
        <w:rPr>
          <w:rFonts w:ascii="Times New Roman" w:hAnsi="Times New Roman" w:cs="Times New Roman"/>
          <w:color w:val="008080"/>
          <w:sz w:val="16"/>
          <w:szCs w:val="16"/>
        </w:rPr>
        <w:t>/&gt;</w:t>
      </w:r>
    </w:p>
    <w:p w14:paraId="37E094AF"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ows:Post</w:t>
      </w:r>
      <w:r>
        <w:rPr>
          <w:rFonts w:ascii="Times New Roman" w:hAnsi="Times New Roman" w:cs="Times New Roman"/>
          <w:sz w:val="16"/>
          <w:szCs w:val="16"/>
        </w:rPr>
        <w:t xml:space="preserve"> </w:t>
      </w:r>
      <w:r>
        <w:rPr>
          <w:rFonts w:ascii="Times New Roman" w:hAnsi="Times New Roman" w:cs="Times New Roman"/>
          <w:color w:val="7F007F"/>
          <w:sz w:val="16"/>
          <w:szCs w:val="16"/>
        </w:rPr>
        <w:t>xlink:href</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"http://nccs.gov/cgi-bin/wps"</w:t>
      </w:r>
      <w:r>
        <w:rPr>
          <w:rFonts w:ascii="Times New Roman" w:hAnsi="Times New Roman" w:cs="Times New Roman"/>
          <w:sz w:val="16"/>
          <w:szCs w:val="16"/>
        </w:rPr>
        <w:t xml:space="preserve"> </w:t>
      </w:r>
      <w:r>
        <w:rPr>
          <w:rFonts w:ascii="Times New Roman" w:hAnsi="Times New Roman" w:cs="Times New Roman"/>
          <w:color w:val="008080"/>
          <w:sz w:val="16"/>
          <w:szCs w:val="16"/>
        </w:rPr>
        <w:t>/&gt;</w:t>
      </w:r>
    </w:p>
    <w:p w14:paraId="3DB4C8F4"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ows:HTTP</w:t>
      </w:r>
      <w:r>
        <w:rPr>
          <w:rFonts w:ascii="Times New Roman" w:hAnsi="Times New Roman" w:cs="Times New Roman"/>
          <w:color w:val="008080"/>
          <w:sz w:val="16"/>
          <w:szCs w:val="16"/>
        </w:rPr>
        <w:t>&gt;</w:t>
      </w:r>
    </w:p>
    <w:p w14:paraId="5B8E0823"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ows:DCP</w:t>
      </w:r>
      <w:r>
        <w:rPr>
          <w:rFonts w:ascii="Times New Roman" w:hAnsi="Times New Roman" w:cs="Times New Roman"/>
          <w:color w:val="008080"/>
          <w:sz w:val="16"/>
          <w:szCs w:val="16"/>
        </w:rPr>
        <w:t>&gt;</w:t>
      </w:r>
    </w:p>
    <w:p w14:paraId="72DB1C33"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ows:Operation</w:t>
      </w:r>
      <w:r>
        <w:rPr>
          <w:rFonts w:ascii="Times New Roman" w:hAnsi="Times New Roman" w:cs="Times New Roman"/>
          <w:color w:val="008080"/>
          <w:sz w:val="16"/>
          <w:szCs w:val="16"/>
        </w:rPr>
        <w:t>&gt;</w:t>
      </w:r>
    </w:p>
    <w:p w14:paraId="5AD5C989"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ows:Operation</w:t>
      </w:r>
      <w:r>
        <w:rPr>
          <w:rFonts w:ascii="Times New Roman" w:hAnsi="Times New Roman" w:cs="Times New Roman"/>
          <w:sz w:val="16"/>
          <w:szCs w:val="16"/>
        </w:rPr>
        <w:t xml:space="preserve"> </w:t>
      </w:r>
      <w:r>
        <w:rPr>
          <w:rFonts w:ascii="Times New Roman" w:hAnsi="Times New Roman" w:cs="Times New Roman"/>
          <w:color w:val="7F007F"/>
          <w:sz w:val="16"/>
          <w:szCs w:val="16"/>
        </w:rPr>
        <w:t>name</w:t>
      </w:r>
      <w:r>
        <w:rPr>
          <w:rFonts w:ascii="Times New Roman" w:hAnsi="Times New Roman" w:cs="Times New Roman"/>
          <w:color w:val="1A1A1A"/>
          <w:sz w:val="16"/>
          <w:szCs w:val="16"/>
        </w:rPr>
        <w:t>=</w:t>
      </w:r>
      <w:r>
        <w:rPr>
          <w:rFonts w:ascii="Times New Roman" w:hAnsi="Times New Roman" w:cs="Times New Roman"/>
          <w:i/>
          <w:iCs/>
          <w:color w:val="2A00FF"/>
          <w:sz w:val="16"/>
          <w:szCs w:val="16"/>
        </w:rPr>
        <w:t>"DescribeProcess"</w:t>
      </w:r>
      <w:r>
        <w:rPr>
          <w:rFonts w:ascii="Times New Roman" w:hAnsi="Times New Roman" w:cs="Times New Roman"/>
          <w:color w:val="008080"/>
          <w:sz w:val="16"/>
          <w:szCs w:val="16"/>
        </w:rPr>
        <w:t>&gt;</w:t>
      </w:r>
    </w:p>
    <w:p w14:paraId="56A17418"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ows:DCP</w:t>
      </w:r>
      <w:r>
        <w:rPr>
          <w:rFonts w:ascii="Times New Roman" w:hAnsi="Times New Roman" w:cs="Times New Roman"/>
          <w:color w:val="008080"/>
          <w:sz w:val="16"/>
          <w:szCs w:val="16"/>
        </w:rPr>
        <w:t>&gt;</w:t>
      </w:r>
    </w:p>
    <w:p w14:paraId="0AEFA912"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ows:HTTP</w:t>
      </w:r>
      <w:r>
        <w:rPr>
          <w:rFonts w:ascii="Times New Roman" w:hAnsi="Times New Roman" w:cs="Times New Roman"/>
          <w:color w:val="008080"/>
          <w:sz w:val="16"/>
          <w:szCs w:val="16"/>
        </w:rPr>
        <w:t>&gt;</w:t>
      </w:r>
    </w:p>
    <w:p w14:paraId="2735BDAE"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ows:Get</w:t>
      </w:r>
      <w:r>
        <w:rPr>
          <w:rFonts w:ascii="Times New Roman" w:hAnsi="Times New Roman" w:cs="Times New Roman"/>
          <w:sz w:val="16"/>
          <w:szCs w:val="16"/>
        </w:rPr>
        <w:t xml:space="preserve"> </w:t>
      </w:r>
      <w:r>
        <w:rPr>
          <w:rFonts w:ascii="Times New Roman" w:hAnsi="Times New Roman" w:cs="Times New Roman"/>
          <w:color w:val="7F007F"/>
          <w:sz w:val="16"/>
          <w:szCs w:val="16"/>
        </w:rPr>
        <w:t>xlink:href</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"http://nccs.gov/cgi-bin/wps?"</w:t>
      </w:r>
      <w:r>
        <w:rPr>
          <w:rFonts w:ascii="Times New Roman" w:hAnsi="Times New Roman" w:cs="Times New Roman"/>
          <w:sz w:val="16"/>
          <w:szCs w:val="16"/>
        </w:rPr>
        <w:t xml:space="preserve"> </w:t>
      </w:r>
      <w:r>
        <w:rPr>
          <w:rFonts w:ascii="Times New Roman" w:hAnsi="Times New Roman" w:cs="Times New Roman"/>
          <w:color w:val="008080"/>
          <w:sz w:val="16"/>
          <w:szCs w:val="16"/>
        </w:rPr>
        <w:t>/&gt;</w:t>
      </w:r>
    </w:p>
    <w:p w14:paraId="53BA8125"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ows:Post</w:t>
      </w:r>
      <w:r>
        <w:rPr>
          <w:rFonts w:ascii="Times New Roman" w:hAnsi="Times New Roman" w:cs="Times New Roman"/>
          <w:sz w:val="16"/>
          <w:szCs w:val="16"/>
        </w:rPr>
        <w:t xml:space="preserve"> </w:t>
      </w:r>
      <w:r>
        <w:rPr>
          <w:rFonts w:ascii="Times New Roman" w:hAnsi="Times New Roman" w:cs="Times New Roman"/>
          <w:color w:val="7F007F"/>
          <w:sz w:val="16"/>
          <w:szCs w:val="16"/>
        </w:rPr>
        <w:t>xlink:href</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"http://nccs.gov/cgi-bin/wps"</w:t>
      </w:r>
      <w:r>
        <w:rPr>
          <w:rFonts w:ascii="Times New Roman" w:hAnsi="Times New Roman" w:cs="Times New Roman"/>
          <w:sz w:val="16"/>
          <w:szCs w:val="16"/>
        </w:rPr>
        <w:t xml:space="preserve"> </w:t>
      </w:r>
      <w:r>
        <w:rPr>
          <w:rFonts w:ascii="Times New Roman" w:hAnsi="Times New Roman" w:cs="Times New Roman"/>
          <w:color w:val="008080"/>
          <w:sz w:val="16"/>
          <w:szCs w:val="16"/>
        </w:rPr>
        <w:t>/&gt;</w:t>
      </w:r>
    </w:p>
    <w:p w14:paraId="34F9467A"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ows:HTTP</w:t>
      </w:r>
      <w:r>
        <w:rPr>
          <w:rFonts w:ascii="Times New Roman" w:hAnsi="Times New Roman" w:cs="Times New Roman"/>
          <w:color w:val="008080"/>
          <w:sz w:val="16"/>
          <w:szCs w:val="16"/>
        </w:rPr>
        <w:t>&gt;</w:t>
      </w:r>
    </w:p>
    <w:p w14:paraId="5A118E96"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ows:DCP</w:t>
      </w:r>
      <w:r>
        <w:rPr>
          <w:rFonts w:ascii="Times New Roman" w:hAnsi="Times New Roman" w:cs="Times New Roman"/>
          <w:color w:val="008080"/>
          <w:sz w:val="16"/>
          <w:szCs w:val="16"/>
        </w:rPr>
        <w:t>&gt;</w:t>
      </w:r>
    </w:p>
    <w:p w14:paraId="6E97E948"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ows:Operation</w:t>
      </w:r>
      <w:r>
        <w:rPr>
          <w:rFonts w:ascii="Times New Roman" w:hAnsi="Times New Roman" w:cs="Times New Roman"/>
          <w:color w:val="008080"/>
          <w:sz w:val="16"/>
          <w:szCs w:val="16"/>
        </w:rPr>
        <w:t>&gt;</w:t>
      </w:r>
    </w:p>
    <w:p w14:paraId="54DD525C"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ows:Operation</w:t>
      </w:r>
      <w:r>
        <w:rPr>
          <w:rFonts w:ascii="Times New Roman" w:hAnsi="Times New Roman" w:cs="Times New Roman"/>
          <w:sz w:val="16"/>
          <w:szCs w:val="16"/>
        </w:rPr>
        <w:t xml:space="preserve"> </w:t>
      </w:r>
      <w:r>
        <w:rPr>
          <w:rFonts w:ascii="Times New Roman" w:hAnsi="Times New Roman" w:cs="Times New Roman"/>
          <w:color w:val="7F007F"/>
          <w:sz w:val="16"/>
          <w:szCs w:val="16"/>
        </w:rPr>
        <w:t>name</w:t>
      </w:r>
      <w:r>
        <w:rPr>
          <w:rFonts w:ascii="Times New Roman" w:hAnsi="Times New Roman" w:cs="Times New Roman"/>
          <w:color w:val="1A1A1A"/>
          <w:sz w:val="16"/>
          <w:szCs w:val="16"/>
        </w:rPr>
        <w:t>=</w:t>
      </w:r>
      <w:r>
        <w:rPr>
          <w:rFonts w:ascii="Times New Roman" w:hAnsi="Times New Roman" w:cs="Times New Roman"/>
          <w:i/>
          <w:iCs/>
          <w:color w:val="2A00FF"/>
          <w:sz w:val="16"/>
          <w:szCs w:val="16"/>
        </w:rPr>
        <w:t>"Execute"</w:t>
      </w:r>
      <w:r>
        <w:rPr>
          <w:rFonts w:ascii="Times New Roman" w:hAnsi="Times New Roman" w:cs="Times New Roman"/>
          <w:color w:val="008080"/>
          <w:sz w:val="16"/>
          <w:szCs w:val="16"/>
        </w:rPr>
        <w:t>&gt;</w:t>
      </w:r>
    </w:p>
    <w:p w14:paraId="49AD8024"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ows:DCP</w:t>
      </w:r>
      <w:r>
        <w:rPr>
          <w:rFonts w:ascii="Times New Roman" w:hAnsi="Times New Roman" w:cs="Times New Roman"/>
          <w:color w:val="008080"/>
          <w:sz w:val="16"/>
          <w:szCs w:val="16"/>
        </w:rPr>
        <w:t>&gt;</w:t>
      </w:r>
    </w:p>
    <w:p w14:paraId="2019D46D"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ows:HTTP</w:t>
      </w:r>
      <w:r>
        <w:rPr>
          <w:rFonts w:ascii="Times New Roman" w:hAnsi="Times New Roman" w:cs="Times New Roman"/>
          <w:color w:val="008080"/>
          <w:sz w:val="16"/>
          <w:szCs w:val="16"/>
        </w:rPr>
        <w:t>&gt;</w:t>
      </w:r>
    </w:p>
    <w:p w14:paraId="19F709EE"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ows:Get</w:t>
      </w:r>
      <w:r>
        <w:rPr>
          <w:rFonts w:ascii="Times New Roman" w:hAnsi="Times New Roman" w:cs="Times New Roman"/>
          <w:sz w:val="16"/>
          <w:szCs w:val="16"/>
        </w:rPr>
        <w:t xml:space="preserve"> </w:t>
      </w:r>
      <w:r>
        <w:rPr>
          <w:rFonts w:ascii="Times New Roman" w:hAnsi="Times New Roman" w:cs="Times New Roman"/>
          <w:color w:val="7F007F"/>
          <w:sz w:val="16"/>
          <w:szCs w:val="16"/>
        </w:rPr>
        <w:t>xlink:href</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"http://nccs.gov/cgi-bin/wps?"</w:t>
      </w:r>
      <w:r>
        <w:rPr>
          <w:rFonts w:ascii="Times New Roman" w:hAnsi="Times New Roman" w:cs="Times New Roman"/>
          <w:sz w:val="16"/>
          <w:szCs w:val="16"/>
        </w:rPr>
        <w:t xml:space="preserve"> </w:t>
      </w:r>
      <w:r>
        <w:rPr>
          <w:rFonts w:ascii="Times New Roman" w:hAnsi="Times New Roman" w:cs="Times New Roman"/>
          <w:color w:val="008080"/>
          <w:sz w:val="16"/>
          <w:szCs w:val="16"/>
        </w:rPr>
        <w:t>/&gt;</w:t>
      </w:r>
    </w:p>
    <w:p w14:paraId="3544A902"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ows:Post</w:t>
      </w:r>
      <w:r>
        <w:rPr>
          <w:rFonts w:ascii="Times New Roman" w:hAnsi="Times New Roman" w:cs="Times New Roman"/>
          <w:sz w:val="16"/>
          <w:szCs w:val="16"/>
        </w:rPr>
        <w:t xml:space="preserve"> </w:t>
      </w:r>
      <w:r>
        <w:rPr>
          <w:rFonts w:ascii="Times New Roman" w:hAnsi="Times New Roman" w:cs="Times New Roman"/>
          <w:color w:val="7F007F"/>
          <w:sz w:val="16"/>
          <w:szCs w:val="16"/>
        </w:rPr>
        <w:t>xlink:href</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"http://nccs.gov/cgi-bin/wps"</w:t>
      </w:r>
      <w:r>
        <w:rPr>
          <w:rFonts w:ascii="Times New Roman" w:hAnsi="Times New Roman" w:cs="Times New Roman"/>
          <w:sz w:val="16"/>
          <w:szCs w:val="16"/>
        </w:rPr>
        <w:t xml:space="preserve"> </w:t>
      </w:r>
      <w:r>
        <w:rPr>
          <w:rFonts w:ascii="Times New Roman" w:hAnsi="Times New Roman" w:cs="Times New Roman"/>
          <w:color w:val="008080"/>
          <w:sz w:val="16"/>
          <w:szCs w:val="16"/>
        </w:rPr>
        <w:t>/&gt;</w:t>
      </w:r>
    </w:p>
    <w:p w14:paraId="26147863"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ows:HTTP</w:t>
      </w:r>
      <w:r>
        <w:rPr>
          <w:rFonts w:ascii="Times New Roman" w:hAnsi="Times New Roman" w:cs="Times New Roman"/>
          <w:color w:val="008080"/>
          <w:sz w:val="16"/>
          <w:szCs w:val="16"/>
        </w:rPr>
        <w:t>&gt;</w:t>
      </w:r>
    </w:p>
    <w:p w14:paraId="7A5B2C74"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ows:DCP</w:t>
      </w:r>
      <w:r>
        <w:rPr>
          <w:rFonts w:ascii="Times New Roman" w:hAnsi="Times New Roman" w:cs="Times New Roman"/>
          <w:color w:val="008080"/>
          <w:sz w:val="16"/>
          <w:szCs w:val="16"/>
        </w:rPr>
        <w:t>&gt;</w:t>
      </w:r>
    </w:p>
    <w:p w14:paraId="16C54AB7"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ows:Operation</w:t>
      </w:r>
      <w:r>
        <w:rPr>
          <w:rFonts w:ascii="Times New Roman" w:hAnsi="Times New Roman" w:cs="Times New Roman"/>
          <w:color w:val="008080"/>
          <w:sz w:val="16"/>
          <w:szCs w:val="16"/>
        </w:rPr>
        <w:t>&gt;</w:t>
      </w:r>
    </w:p>
    <w:p w14:paraId="29D0099A"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ows:OperationsMetadata</w:t>
      </w:r>
      <w:r>
        <w:rPr>
          <w:rFonts w:ascii="Times New Roman" w:hAnsi="Times New Roman" w:cs="Times New Roman"/>
          <w:color w:val="008080"/>
          <w:sz w:val="16"/>
          <w:szCs w:val="16"/>
        </w:rPr>
        <w:t>&gt;</w:t>
      </w:r>
    </w:p>
    <w:p w14:paraId="2D0D187C"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wps:ProcessOfferings</w:t>
      </w:r>
      <w:r>
        <w:rPr>
          <w:rFonts w:ascii="Times New Roman" w:hAnsi="Times New Roman" w:cs="Times New Roman"/>
          <w:color w:val="008080"/>
          <w:sz w:val="16"/>
          <w:szCs w:val="16"/>
        </w:rPr>
        <w:t>&gt;</w:t>
      </w:r>
    </w:p>
    <w:p w14:paraId="6A712815"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wps:Process</w:t>
      </w:r>
      <w:r>
        <w:rPr>
          <w:rFonts w:ascii="Times New Roman" w:hAnsi="Times New Roman" w:cs="Times New Roman"/>
          <w:sz w:val="16"/>
          <w:szCs w:val="16"/>
        </w:rPr>
        <w:t xml:space="preserve"> </w:t>
      </w:r>
      <w:r>
        <w:rPr>
          <w:rFonts w:ascii="Times New Roman" w:hAnsi="Times New Roman" w:cs="Times New Roman"/>
          <w:color w:val="7F007F"/>
          <w:sz w:val="16"/>
          <w:szCs w:val="16"/>
        </w:rPr>
        <w:t>wps:processVersion</w:t>
      </w:r>
      <w:r>
        <w:rPr>
          <w:rFonts w:ascii="Times New Roman" w:hAnsi="Times New Roman" w:cs="Times New Roman"/>
          <w:color w:val="1A1A1A"/>
          <w:sz w:val="16"/>
          <w:szCs w:val="16"/>
        </w:rPr>
        <w:t>=</w:t>
      </w:r>
      <w:r>
        <w:rPr>
          <w:rFonts w:ascii="Times New Roman" w:hAnsi="Times New Roman" w:cs="Times New Roman"/>
          <w:i/>
          <w:iCs/>
          <w:color w:val="2A00FF"/>
          <w:sz w:val="16"/>
          <w:szCs w:val="16"/>
        </w:rPr>
        <w:t>"1.0.0"</w:t>
      </w:r>
      <w:r>
        <w:rPr>
          <w:rFonts w:ascii="Times New Roman" w:hAnsi="Times New Roman" w:cs="Times New Roman"/>
          <w:color w:val="008080"/>
          <w:sz w:val="16"/>
          <w:szCs w:val="16"/>
        </w:rPr>
        <w:t>&gt;</w:t>
      </w:r>
    </w:p>
    <w:p w14:paraId="121BA212"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r>
        <w:rPr>
          <w:rFonts w:ascii="Times New Roman" w:hAnsi="Times New Roman" w:cs="Times New Roman"/>
          <w:b/>
          <w:color w:val="1A1A1A"/>
          <w:sz w:val="16"/>
          <w:szCs w:val="16"/>
        </w:rPr>
        <w:t>MultiModelAvg</w:t>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p>
    <w:p w14:paraId="49254A5B"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r>
        <w:rPr>
          <w:rFonts w:ascii="Times New Roman" w:hAnsi="Times New Roman" w:cs="Times New Roman"/>
          <w:b/>
          <w:color w:val="1A1A1A"/>
          <w:sz w:val="16"/>
          <w:szCs w:val="16"/>
        </w:rPr>
        <w:t>ESGF Use Case: Multi-Model Average</w:t>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p>
    <w:p w14:paraId="36A25947"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ows:Abstract</w:t>
      </w:r>
      <w:r>
        <w:rPr>
          <w:rFonts w:ascii="Times New Roman" w:hAnsi="Times New Roman" w:cs="Times New Roman"/>
          <w:color w:val="008080"/>
          <w:sz w:val="16"/>
          <w:szCs w:val="16"/>
        </w:rPr>
        <w:t>&gt;</w:t>
      </w:r>
      <w:r>
        <w:rPr>
          <w:rFonts w:ascii="Times New Roman" w:hAnsi="Times New Roman" w:cs="Times New Roman"/>
          <w:b/>
          <w:color w:val="1A1A1A"/>
          <w:sz w:val="16"/>
          <w:szCs w:val="16"/>
        </w:rPr>
        <w:t>Averaging over multiple models across federated data.</w:t>
      </w:r>
      <w:r>
        <w:rPr>
          <w:rFonts w:ascii="Times New Roman" w:hAnsi="Times New Roman" w:cs="Times New Roman"/>
          <w:color w:val="008080"/>
          <w:sz w:val="16"/>
          <w:szCs w:val="16"/>
        </w:rPr>
        <w:t>&lt;/</w:t>
      </w:r>
      <w:r>
        <w:rPr>
          <w:rFonts w:ascii="Times New Roman" w:hAnsi="Times New Roman" w:cs="Times New Roman"/>
          <w:color w:val="3F7F7F"/>
          <w:sz w:val="16"/>
          <w:szCs w:val="16"/>
        </w:rPr>
        <w:t>ows:Abstract</w:t>
      </w:r>
      <w:r>
        <w:rPr>
          <w:rFonts w:ascii="Times New Roman" w:hAnsi="Times New Roman" w:cs="Times New Roman"/>
          <w:color w:val="008080"/>
          <w:sz w:val="16"/>
          <w:szCs w:val="16"/>
        </w:rPr>
        <w:t>&gt;</w:t>
      </w:r>
    </w:p>
    <w:p w14:paraId="0D47D8EE"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wps:Process</w:t>
      </w:r>
      <w:r>
        <w:rPr>
          <w:rFonts w:ascii="Times New Roman" w:hAnsi="Times New Roman" w:cs="Times New Roman"/>
          <w:color w:val="008080"/>
          <w:sz w:val="16"/>
          <w:szCs w:val="16"/>
        </w:rPr>
        <w:t>&gt;</w:t>
      </w:r>
    </w:p>
    <w:p w14:paraId="1859D7AA"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wps:ProcessOfferings</w:t>
      </w:r>
      <w:r>
        <w:rPr>
          <w:rFonts w:ascii="Times New Roman" w:hAnsi="Times New Roman" w:cs="Times New Roman"/>
          <w:color w:val="008080"/>
          <w:sz w:val="16"/>
          <w:szCs w:val="16"/>
        </w:rPr>
        <w:t>&gt;</w:t>
      </w:r>
    </w:p>
    <w:p w14:paraId="49B346E2"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wps:Languages</w:t>
      </w:r>
      <w:r>
        <w:rPr>
          <w:rFonts w:ascii="Times New Roman" w:hAnsi="Times New Roman" w:cs="Times New Roman"/>
          <w:color w:val="008080"/>
          <w:sz w:val="16"/>
          <w:szCs w:val="16"/>
        </w:rPr>
        <w:t>&gt;</w:t>
      </w:r>
    </w:p>
    <w:p w14:paraId="7DB339CB"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wps:Default</w:t>
      </w:r>
      <w:r>
        <w:rPr>
          <w:rFonts w:ascii="Times New Roman" w:hAnsi="Times New Roman" w:cs="Times New Roman"/>
          <w:color w:val="008080"/>
          <w:sz w:val="16"/>
          <w:szCs w:val="16"/>
        </w:rPr>
        <w:t>&gt;</w:t>
      </w:r>
    </w:p>
    <w:p w14:paraId="5FBD1DF3"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ows:Language</w:t>
      </w:r>
      <w:r>
        <w:rPr>
          <w:rFonts w:ascii="Times New Roman" w:hAnsi="Times New Roman" w:cs="Times New Roman"/>
          <w:color w:val="008080"/>
          <w:sz w:val="16"/>
          <w:szCs w:val="16"/>
        </w:rPr>
        <w:t>&gt;</w:t>
      </w:r>
      <w:r>
        <w:rPr>
          <w:rFonts w:ascii="Times New Roman" w:hAnsi="Times New Roman" w:cs="Times New Roman"/>
          <w:color w:val="1A1A1A"/>
          <w:sz w:val="16"/>
          <w:szCs w:val="16"/>
        </w:rPr>
        <w:t>en-CA</w:t>
      </w:r>
      <w:r>
        <w:rPr>
          <w:rFonts w:ascii="Times New Roman" w:hAnsi="Times New Roman" w:cs="Times New Roman"/>
          <w:color w:val="008080"/>
          <w:sz w:val="16"/>
          <w:szCs w:val="16"/>
        </w:rPr>
        <w:t>&lt;/</w:t>
      </w:r>
      <w:r>
        <w:rPr>
          <w:rFonts w:ascii="Times New Roman" w:hAnsi="Times New Roman" w:cs="Times New Roman"/>
          <w:color w:val="3F7F7F"/>
          <w:sz w:val="16"/>
          <w:szCs w:val="16"/>
        </w:rPr>
        <w:t>ows:Language</w:t>
      </w:r>
      <w:r>
        <w:rPr>
          <w:rFonts w:ascii="Times New Roman" w:hAnsi="Times New Roman" w:cs="Times New Roman"/>
          <w:color w:val="008080"/>
          <w:sz w:val="16"/>
          <w:szCs w:val="16"/>
        </w:rPr>
        <w:t>&gt;</w:t>
      </w:r>
    </w:p>
    <w:p w14:paraId="7532E132"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wps:Default</w:t>
      </w:r>
      <w:r>
        <w:rPr>
          <w:rFonts w:ascii="Times New Roman" w:hAnsi="Times New Roman" w:cs="Times New Roman"/>
          <w:color w:val="008080"/>
          <w:sz w:val="16"/>
          <w:szCs w:val="16"/>
        </w:rPr>
        <w:t>&gt;</w:t>
      </w:r>
    </w:p>
    <w:p w14:paraId="3BF626E9"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wps:Supported</w:t>
      </w:r>
      <w:r>
        <w:rPr>
          <w:rFonts w:ascii="Times New Roman" w:hAnsi="Times New Roman" w:cs="Times New Roman"/>
          <w:color w:val="008080"/>
          <w:sz w:val="16"/>
          <w:szCs w:val="16"/>
        </w:rPr>
        <w:t>&gt;</w:t>
      </w:r>
    </w:p>
    <w:p w14:paraId="6D3F9A46"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ows:Language</w:t>
      </w:r>
      <w:r>
        <w:rPr>
          <w:rFonts w:ascii="Times New Roman" w:hAnsi="Times New Roman" w:cs="Times New Roman"/>
          <w:color w:val="008080"/>
          <w:sz w:val="16"/>
          <w:szCs w:val="16"/>
        </w:rPr>
        <w:t>&gt;</w:t>
      </w:r>
      <w:r>
        <w:rPr>
          <w:rFonts w:ascii="Times New Roman" w:hAnsi="Times New Roman" w:cs="Times New Roman"/>
          <w:color w:val="1A1A1A"/>
          <w:sz w:val="16"/>
          <w:szCs w:val="16"/>
        </w:rPr>
        <w:t>en-CA</w:t>
      </w:r>
      <w:r>
        <w:rPr>
          <w:rFonts w:ascii="Times New Roman" w:hAnsi="Times New Roman" w:cs="Times New Roman"/>
          <w:color w:val="008080"/>
          <w:sz w:val="16"/>
          <w:szCs w:val="16"/>
        </w:rPr>
        <w:t>&lt;/</w:t>
      </w:r>
      <w:r>
        <w:rPr>
          <w:rFonts w:ascii="Times New Roman" w:hAnsi="Times New Roman" w:cs="Times New Roman"/>
          <w:color w:val="3F7F7F"/>
          <w:sz w:val="16"/>
          <w:szCs w:val="16"/>
        </w:rPr>
        <w:t>ows:Language</w:t>
      </w:r>
      <w:r>
        <w:rPr>
          <w:rFonts w:ascii="Times New Roman" w:hAnsi="Times New Roman" w:cs="Times New Roman"/>
          <w:color w:val="008080"/>
          <w:sz w:val="16"/>
          <w:szCs w:val="16"/>
        </w:rPr>
        <w:t>&gt;</w:t>
      </w:r>
    </w:p>
    <w:p w14:paraId="3C0E6345"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wps:Supported</w:t>
      </w:r>
      <w:r>
        <w:rPr>
          <w:rFonts w:ascii="Times New Roman" w:hAnsi="Times New Roman" w:cs="Times New Roman"/>
          <w:color w:val="008080"/>
          <w:sz w:val="16"/>
          <w:szCs w:val="16"/>
        </w:rPr>
        <w:t>&gt;</w:t>
      </w:r>
    </w:p>
    <w:p w14:paraId="0F032104"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wps:Languages</w:t>
      </w:r>
      <w:r>
        <w:rPr>
          <w:rFonts w:ascii="Times New Roman" w:hAnsi="Times New Roman" w:cs="Times New Roman"/>
          <w:color w:val="008080"/>
          <w:sz w:val="16"/>
          <w:szCs w:val="16"/>
        </w:rPr>
        <w:t>&gt;</w:t>
      </w:r>
    </w:p>
    <w:p w14:paraId="06164CDB"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wps:WSDL</w:t>
      </w:r>
      <w:r>
        <w:rPr>
          <w:rFonts w:ascii="Times New Roman" w:hAnsi="Times New Roman" w:cs="Times New Roman"/>
          <w:sz w:val="16"/>
          <w:szCs w:val="16"/>
        </w:rPr>
        <w:t xml:space="preserve"> </w:t>
      </w:r>
      <w:r>
        <w:rPr>
          <w:rFonts w:ascii="Times New Roman" w:hAnsi="Times New Roman" w:cs="Times New Roman"/>
          <w:color w:val="7F007F"/>
          <w:sz w:val="16"/>
          <w:szCs w:val="16"/>
        </w:rPr>
        <w:t>xlink:href</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"http://nccs.gov/cgi-bin/wps?WSDL"</w:t>
      </w:r>
      <w:r>
        <w:rPr>
          <w:rFonts w:ascii="Times New Roman" w:hAnsi="Times New Roman" w:cs="Times New Roman"/>
          <w:sz w:val="16"/>
          <w:szCs w:val="16"/>
        </w:rPr>
        <w:t xml:space="preserve"> </w:t>
      </w:r>
      <w:r>
        <w:rPr>
          <w:rFonts w:ascii="Times New Roman" w:hAnsi="Times New Roman" w:cs="Times New Roman"/>
          <w:color w:val="008080"/>
          <w:sz w:val="16"/>
          <w:szCs w:val="16"/>
        </w:rPr>
        <w:t>/&gt;</w:t>
      </w:r>
    </w:p>
    <w:p w14:paraId="208F1C17" w14:textId="77777777" w:rsidR="002D4F19" w:rsidRDefault="0057376A">
      <w:pPr>
        <w:rPr>
          <w:rFonts w:ascii="Times New Roman" w:hAnsi="Times New Roman" w:cs="Times New Roman"/>
          <w:color w:val="008080"/>
          <w:sz w:val="16"/>
          <w:szCs w:val="16"/>
        </w:rPr>
      </w:pPr>
      <w:r>
        <w:rPr>
          <w:rFonts w:ascii="Times New Roman" w:hAnsi="Times New Roman" w:cs="Times New Roman"/>
          <w:color w:val="008080"/>
          <w:sz w:val="16"/>
          <w:szCs w:val="16"/>
        </w:rPr>
        <w:t>&lt;/</w:t>
      </w:r>
      <w:r>
        <w:rPr>
          <w:rFonts w:ascii="Times New Roman" w:hAnsi="Times New Roman" w:cs="Times New Roman"/>
          <w:color w:val="3F7F7F"/>
          <w:sz w:val="16"/>
          <w:szCs w:val="16"/>
          <w:shd w:val="clear" w:color="auto" w:fill="C0C0C0"/>
        </w:rPr>
        <w:t>wps:Capabilities</w:t>
      </w:r>
      <w:r>
        <w:rPr>
          <w:rFonts w:ascii="Times New Roman" w:hAnsi="Times New Roman" w:cs="Times New Roman"/>
          <w:color w:val="008080"/>
          <w:sz w:val="16"/>
          <w:szCs w:val="16"/>
        </w:rPr>
        <w:t>&gt;</w:t>
      </w:r>
    </w:p>
    <w:p w14:paraId="2D35707A" w14:textId="77777777" w:rsidR="002D4F19" w:rsidRDefault="002D4F19">
      <w:pPr>
        <w:rPr>
          <w:rFonts w:ascii="Times New Roman" w:hAnsi="Times New Roman" w:cs="Times New Roman"/>
          <w:color w:val="008080"/>
          <w:sz w:val="20"/>
        </w:rPr>
      </w:pPr>
    </w:p>
    <w:p w14:paraId="7628D527" w14:textId="77777777" w:rsidR="002D4F19" w:rsidRDefault="002D4F19">
      <w:pPr>
        <w:rPr>
          <w:rFonts w:ascii="Times New Roman" w:hAnsi="Times New Roman" w:cs="Times New Roman"/>
          <w:color w:val="008080"/>
          <w:sz w:val="20"/>
        </w:rPr>
      </w:pPr>
    </w:p>
    <w:p w14:paraId="17863B65" w14:textId="77777777" w:rsidR="002D4F19" w:rsidRDefault="0057376A">
      <w:pPr>
        <w:pStyle w:val="LO-normal"/>
      </w:pPr>
      <w:r>
        <w:rPr>
          <w:rFonts w:ascii="Times New Roman" w:hAnsi="Times New Roman" w:cs="Times New Roman"/>
          <w:b/>
          <w:u w:val="single"/>
        </w:rPr>
        <w:t>2) DescribeProcess():</w:t>
      </w:r>
    </w:p>
    <w:p w14:paraId="13A15FD8" w14:textId="77777777" w:rsidR="002D4F19" w:rsidRDefault="002D4F19">
      <w:pPr>
        <w:pStyle w:val="LO-normal"/>
        <w:rPr>
          <w:rFonts w:ascii="Times New Roman" w:hAnsi="Times New Roman" w:cs="Times New Roman"/>
          <w:b/>
        </w:rPr>
      </w:pPr>
    </w:p>
    <w:p w14:paraId="30E6A641"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 xml:space="preserve">The </w:t>
      </w:r>
      <w:r>
        <w:rPr>
          <w:rFonts w:ascii="Times New Roman" w:hAnsi="Times New Roman" w:cs="Times New Roman"/>
          <w:b/>
          <w:sz w:val="22"/>
          <w:szCs w:val="22"/>
        </w:rPr>
        <w:t>DescribeProcess</w:t>
      </w:r>
      <w:r>
        <w:rPr>
          <w:rFonts w:ascii="Times New Roman" w:hAnsi="Times New Roman" w:cs="Times New Roman"/>
          <w:sz w:val="22"/>
          <w:szCs w:val="22"/>
        </w:rPr>
        <w:t xml:space="preserve"> method requests full details about specific services that are available. The parameter </w:t>
      </w:r>
      <w:r>
        <w:rPr>
          <w:rFonts w:ascii="Times New Roman" w:hAnsi="Times New Roman" w:cs="Times New Roman"/>
          <w:b/>
          <w:sz w:val="22"/>
          <w:szCs w:val="22"/>
        </w:rPr>
        <w:t>Identifier</w:t>
      </w:r>
      <w:r>
        <w:rPr>
          <w:rFonts w:ascii="Times New Roman" w:hAnsi="Times New Roman" w:cs="Times New Roman"/>
          <w:sz w:val="22"/>
          <w:szCs w:val="22"/>
        </w:rPr>
        <w:t xml:space="preserve"> specifies the services to be described. Multiple services can be requested, separated by commas.  At least one service must be specified.</w:t>
      </w:r>
    </w:p>
    <w:p w14:paraId="1B84DBB7" w14:textId="77777777" w:rsidR="002D4F19" w:rsidRDefault="002D4F19">
      <w:pPr>
        <w:pStyle w:val="LO-normal"/>
        <w:rPr>
          <w:rFonts w:ascii="Times New Roman" w:hAnsi="Times New Roman" w:cs="Times New Roman"/>
          <w:b/>
        </w:rPr>
      </w:pPr>
    </w:p>
    <w:p w14:paraId="52EDB5A0" w14:textId="77777777" w:rsidR="002D4F19" w:rsidRDefault="0057376A" w:rsidP="00237B66">
      <w:pPr>
        <w:pStyle w:val="LO-normal"/>
        <w:numPr>
          <w:ilvl w:val="0"/>
          <w:numId w:val="2"/>
        </w:numPr>
        <w:rPr>
          <w:rFonts w:ascii="Times New Roman" w:hAnsi="Times New Roman" w:cs="Times New Roman"/>
          <w:sz w:val="22"/>
          <w:szCs w:val="22"/>
        </w:rPr>
      </w:pPr>
      <w:r>
        <w:rPr>
          <w:rFonts w:ascii="Times New Roman" w:hAnsi="Times New Roman" w:cs="Times New Roman"/>
          <w:b/>
          <w:sz w:val="22"/>
          <w:szCs w:val="22"/>
        </w:rPr>
        <w:t>Input URL</w:t>
      </w:r>
      <w:r>
        <w:rPr>
          <w:rFonts w:ascii="Times New Roman" w:hAnsi="Times New Roman" w:cs="Times New Roman"/>
          <w:sz w:val="22"/>
          <w:szCs w:val="22"/>
        </w:rPr>
        <w:t>:</w:t>
      </w:r>
    </w:p>
    <w:p w14:paraId="045D932B" w14:textId="77777777" w:rsidR="002D4F19" w:rsidRDefault="002D4F19">
      <w:pPr>
        <w:rPr>
          <w:rFonts w:ascii="Times New Roman" w:hAnsi="Times New Roman" w:cs="Times New Roman"/>
          <w:sz w:val="22"/>
          <w:szCs w:val="22"/>
        </w:rPr>
      </w:pPr>
    </w:p>
    <w:p w14:paraId="14E39C82" w14:textId="77777777" w:rsidR="002D4F19" w:rsidRDefault="00D13E72">
      <w:pPr>
        <w:ind w:left="360" w:firstLine="720"/>
        <w:rPr>
          <w:rFonts w:ascii="Times New Roman" w:hAnsi="Times New Roman" w:cs="Times New Roman"/>
          <w:sz w:val="22"/>
          <w:szCs w:val="22"/>
        </w:rPr>
      </w:pPr>
      <w:hyperlink r:id="rId13">
        <w:r w:rsidR="0057376A">
          <w:rPr>
            <w:rStyle w:val="InternetLink"/>
            <w:rFonts w:ascii="Times New Roman" w:hAnsi="Times New Roman" w:cs="Times New Roman"/>
            <w:sz w:val="22"/>
            <w:szCs w:val="22"/>
          </w:rPr>
          <w:t>http://localhost/cgi-bin/pywps.cgi?&amp;</w:t>
        </w:r>
      </w:hyperlink>
    </w:p>
    <w:p w14:paraId="7AF7F06E" w14:textId="77777777" w:rsidR="002D4F19" w:rsidRDefault="0057376A">
      <w:pPr>
        <w:ind w:left="720" w:firstLine="720"/>
        <w:rPr>
          <w:rFonts w:ascii="Times New Roman" w:hAnsi="Times New Roman" w:cs="Times New Roman"/>
          <w:sz w:val="22"/>
          <w:szCs w:val="22"/>
        </w:rPr>
      </w:pPr>
      <w:r>
        <w:rPr>
          <w:rFonts w:ascii="Times New Roman" w:hAnsi="Times New Roman" w:cs="Times New Roman"/>
          <w:sz w:val="22"/>
          <w:szCs w:val="22"/>
        </w:rPr>
        <w:t>version=1.0.0&amp;</w:t>
      </w:r>
    </w:p>
    <w:p w14:paraId="14CF9790" w14:textId="77777777" w:rsidR="002D4F19" w:rsidRDefault="0057376A">
      <w:pPr>
        <w:ind w:left="720" w:firstLine="720"/>
        <w:rPr>
          <w:rFonts w:ascii="Times New Roman" w:hAnsi="Times New Roman" w:cs="Times New Roman"/>
          <w:sz w:val="22"/>
          <w:szCs w:val="22"/>
        </w:rPr>
      </w:pPr>
      <w:r>
        <w:rPr>
          <w:rFonts w:ascii="Times New Roman" w:hAnsi="Times New Roman" w:cs="Times New Roman"/>
          <w:sz w:val="22"/>
          <w:szCs w:val="22"/>
        </w:rPr>
        <w:t>service=WPS&amp;</w:t>
      </w:r>
    </w:p>
    <w:p w14:paraId="7AF61C7E" w14:textId="77777777" w:rsidR="002D4F19" w:rsidRDefault="0057376A">
      <w:pPr>
        <w:ind w:left="720" w:firstLine="720"/>
        <w:rPr>
          <w:rFonts w:ascii="Times New Roman" w:hAnsi="Times New Roman" w:cs="Times New Roman"/>
          <w:sz w:val="22"/>
          <w:szCs w:val="22"/>
        </w:rPr>
      </w:pPr>
      <w:r>
        <w:rPr>
          <w:rFonts w:ascii="Times New Roman" w:hAnsi="Times New Roman" w:cs="Times New Roman"/>
          <w:sz w:val="22"/>
          <w:szCs w:val="22"/>
        </w:rPr>
        <w:t>request=DescribeProcess&amp;</w:t>
      </w:r>
    </w:p>
    <w:p w14:paraId="4EAFFBEB" w14:textId="77777777" w:rsidR="002D4F19" w:rsidRDefault="0057376A">
      <w:pPr>
        <w:ind w:left="720" w:firstLine="720"/>
        <w:rPr>
          <w:rFonts w:ascii="Times New Roman" w:hAnsi="Times New Roman" w:cs="Times New Roman"/>
          <w:sz w:val="22"/>
          <w:szCs w:val="22"/>
        </w:rPr>
      </w:pPr>
      <w:r>
        <w:rPr>
          <w:rFonts w:ascii="Times New Roman" w:hAnsi="Times New Roman" w:cs="Times New Roman"/>
          <w:sz w:val="22"/>
          <w:szCs w:val="22"/>
        </w:rPr>
        <w:t>identifier=MultiModelAvg</w:t>
      </w:r>
    </w:p>
    <w:p w14:paraId="506040CF" w14:textId="77777777" w:rsidR="002D4F19" w:rsidRDefault="002D4F19">
      <w:pPr>
        <w:pStyle w:val="LO-normal"/>
        <w:rPr>
          <w:rFonts w:ascii="Times New Roman" w:hAnsi="Times New Roman" w:cs="Times New Roman"/>
          <w:sz w:val="22"/>
          <w:szCs w:val="22"/>
        </w:rPr>
      </w:pPr>
    </w:p>
    <w:p w14:paraId="17A32842" w14:textId="77777777" w:rsidR="002D4F19" w:rsidRDefault="0057376A" w:rsidP="00237B66">
      <w:pPr>
        <w:pStyle w:val="LO-normal"/>
        <w:numPr>
          <w:ilvl w:val="0"/>
          <w:numId w:val="2"/>
        </w:numPr>
        <w:rPr>
          <w:rFonts w:ascii="Times New Roman" w:hAnsi="Times New Roman" w:cs="Times New Roman"/>
          <w:sz w:val="22"/>
          <w:szCs w:val="22"/>
        </w:rPr>
      </w:pPr>
      <w:r>
        <w:rPr>
          <w:rFonts w:ascii="Times New Roman" w:hAnsi="Times New Roman" w:cs="Times New Roman"/>
          <w:b/>
          <w:sz w:val="22"/>
          <w:szCs w:val="22"/>
        </w:rPr>
        <w:t>Sample Response Document</w:t>
      </w:r>
      <w:r>
        <w:rPr>
          <w:rFonts w:ascii="Times New Roman" w:hAnsi="Times New Roman" w:cs="Times New Roman"/>
          <w:sz w:val="22"/>
          <w:szCs w:val="22"/>
        </w:rPr>
        <w:t>:</w:t>
      </w:r>
    </w:p>
    <w:p w14:paraId="694C2465" w14:textId="77777777" w:rsidR="002D4F19" w:rsidRDefault="002D4F19">
      <w:pPr>
        <w:widowControl w:val="0"/>
        <w:rPr>
          <w:rFonts w:ascii="Times New Roman" w:hAnsi="Times New Roman" w:cs="Times New Roman"/>
          <w:color w:val="008080"/>
          <w:sz w:val="20"/>
        </w:rPr>
      </w:pPr>
    </w:p>
    <w:p w14:paraId="291D2E47"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008080"/>
          <w:sz w:val="16"/>
          <w:szCs w:val="16"/>
        </w:rPr>
        <w:t>&lt;</w:t>
      </w:r>
      <w:r>
        <w:rPr>
          <w:rFonts w:ascii="Times New Roman" w:hAnsi="Times New Roman" w:cs="Times New Roman"/>
          <w:color w:val="3F7F7F"/>
          <w:sz w:val="16"/>
          <w:szCs w:val="16"/>
          <w:shd w:val="clear" w:color="auto" w:fill="C0C0C0"/>
        </w:rPr>
        <w:t>wps:ProcessDescriptions</w:t>
      </w:r>
    </w:p>
    <w:p w14:paraId="5F852FBC" w14:textId="77777777" w:rsidR="002D4F19" w:rsidRDefault="0057376A">
      <w:pPr>
        <w:widowControl w:val="0"/>
        <w:rPr>
          <w:rFonts w:ascii="Times New Roman" w:hAnsi="Times New Roman" w:cs="Times New Roman"/>
          <w:sz w:val="16"/>
          <w:szCs w:val="16"/>
        </w:rPr>
      </w:pPr>
      <w:r>
        <w:rPr>
          <w:rFonts w:ascii="Times New Roman" w:hAnsi="Times New Roman" w:cs="Times New Roman"/>
          <w:sz w:val="16"/>
          <w:szCs w:val="16"/>
        </w:rPr>
        <w:lastRenderedPageBreak/>
        <w:tab/>
      </w:r>
      <w:r>
        <w:rPr>
          <w:rFonts w:ascii="Times New Roman" w:hAnsi="Times New Roman" w:cs="Times New Roman"/>
          <w:color w:val="7F007F"/>
          <w:sz w:val="16"/>
          <w:szCs w:val="16"/>
        </w:rPr>
        <w:t>xsi:schemaLocation</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"http://www.opengis.net/wps/1.0.0 http://schemas.opengis.net/wps/1.0.0/wpsDescribeProcess_response.xsd"</w:t>
      </w:r>
    </w:p>
    <w:p w14:paraId="13852640" w14:textId="77777777" w:rsidR="002D4F19" w:rsidRDefault="0057376A">
      <w:pPr>
        <w:widowControl w:val="0"/>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color w:val="7F007F"/>
          <w:sz w:val="16"/>
          <w:szCs w:val="16"/>
        </w:rPr>
        <w:t>service</w:t>
      </w:r>
      <w:r>
        <w:rPr>
          <w:rFonts w:ascii="Times New Roman" w:hAnsi="Times New Roman" w:cs="Times New Roman"/>
          <w:color w:val="1A1A1A"/>
          <w:sz w:val="16"/>
          <w:szCs w:val="16"/>
        </w:rPr>
        <w:t>=</w:t>
      </w:r>
      <w:r>
        <w:rPr>
          <w:rFonts w:ascii="Times New Roman" w:hAnsi="Times New Roman" w:cs="Times New Roman"/>
          <w:i/>
          <w:iCs/>
          <w:color w:val="2A00FF"/>
          <w:sz w:val="16"/>
          <w:szCs w:val="16"/>
        </w:rPr>
        <w:t>"WPS"</w:t>
      </w:r>
      <w:r>
        <w:rPr>
          <w:rFonts w:ascii="Times New Roman" w:hAnsi="Times New Roman" w:cs="Times New Roman"/>
          <w:sz w:val="16"/>
          <w:szCs w:val="16"/>
        </w:rPr>
        <w:t xml:space="preserve"> </w:t>
      </w:r>
      <w:r>
        <w:rPr>
          <w:rFonts w:ascii="Times New Roman" w:hAnsi="Times New Roman" w:cs="Times New Roman"/>
          <w:color w:val="7F007F"/>
          <w:sz w:val="16"/>
          <w:szCs w:val="16"/>
        </w:rPr>
        <w:t>version</w:t>
      </w:r>
      <w:r>
        <w:rPr>
          <w:rFonts w:ascii="Times New Roman" w:hAnsi="Times New Roman" w:cs="Times New Roman"/>
          <w:color w:val="1A1A1A"/>
          <w:sz w:val="16"/>
          <w:szCs w:val="16"/>
        </w:rPr>
        <w:t>=</w:t>
      </w:r>
      <w:r>
        <w:rPr>
          <w:rFonts w:ascii="Times New Roman" w:hAnsi="Times New Roman" w:cs="Times New Roman"/>
          <w:i/>
          <w:iCs/>
          <w:color w:val="2A00FF"/>
          <w:sz w:val="16"/>
          <w:szCs w:val="16"/>
        </w:rPr>
        <w:t>"1.0.0"</w:t>
      </w:r>
      <w:r>
        <w:rPr>
          <w:rFonts w:ascii="Times New Roman" w:hAnsi="Times New Roman" w:cs="Times New Roman"/>
          <w:sz w:val="16"/>
          <w:szCs w:val="16"/>
        </w:rPr>
        <w:t xml:space="preserve"> </w:t>
      </w:r>
      <w:r>
        <w:rPr>
          <w:rFonts w:ascii="Times New Roman" w:hAnsi="Times New Roman" w:cs="Times New Roman"/>
          <w:color w:val="7F007F"/>
          <w:sz w:val="16"/>
          <w:szCs w:val="16"/>
        </w:rPr>
        <w:t>xml:lang</w:t>
      </w:r>
      <w:r>
        <w:rPr>
          <w:rFonts w:ascii="Times New Roman" w:hAnsi="Times New Roman" w:cs="Times New Roman"/>
          <w:color w:val="1A1A1A"/>
          <w:sz w:val="16"/>
          <w:szCs w:val="16"/>
        </w:rPr>
        <w:t>=</w:t>
      </w:r>
      <w:r>
        <w:rPr>
          <w:rFonts w:ascii="Times New Roman" w:hAnsi="Times New Roman" w:cs="Times New Roman"/>
          <w:i/>
          <w:iCs/>
          <w:color w:val="2A00FF"/>
          <w:sz w:val="16"/>
          <w:szCs w:val="16"/>
        </w:rPr>
        <w:t>"en-CA"</w:t>
      </w:r>
      <w:r>
        <w:rPr>
          <w:rFonts w:ascii="Times New Roman" w:hAnsi="Times New Roman" w:cs="Times New Roman"/>
          <w:color w:val="008080"/>
          <w:sz w:val="16"/>
          <w:szCs w:val="16"/>
        </w:rPr>
        <w:t>&gt;</w:t>
      </w:r>
    </w:p>
    <w:p w14:paraId="76192EC0"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ProcessDescription</w:t>
      </w:r>
      <w:r>
        <w:rPr>
          <w:rFonts w:ascii="Times New Roman" w:hAnsi="Times New Roman" w:cs="Times New Roman"/>
          <w:sz w:val="16"/>
          <w:szCs w:val="16"/>
        </w:rPr>
        <w:t xml:space="preserve"> </w:t>
      </w:r>
      <w:r>
        <w:rPr>
          <w:rFonts w:ascii="Times New Roman" w:hAnsi="Times New Roman" w:cs="Times New Roman"/>
          <w:color w:val="7F007F"/>
          <w:sz w:val="16"/>
          <w:szCs w:val="16"/>
        </w:rPr>
        <w:t>wps:processVersion</w:t>
      </w:r>
      <w:r>
        <w:rPr>
          <w:rFonts w:ascii="Times New Roman" w:hAnsi="Times New Roman" w:cs="Times New Roman"/>
          <w:color w:val="1A1A1A"/>
          <w:sz w:val="16"/>
          <w:szCs w:val="16"/>
        </w:rPr>
        <w:t>=</w:t>
      </w:r>
      <w:r>
        <w:rPr>
          <w:rFonts w:ascii="Times New Roman" w:hAnsi="Times New Roman" w:cs="Times New Roman"/>
          <w:i/>
          <w:iCs/>
          <w:color w:val="2A00FF"/>
          <w:sz w:val="16"/>
          <w:szCs w:val="16"/>
        </w:rPr>
        <w:t>"1.0.0"</w:t>
      </w:r>
    </w:p>
    <w:p w14:paraId="3F238339" w14:textId="77777777" w:rsidR="002D4F19" w:rsidRDefault="0057376A">
      <w:pPr>
        <w:widowControl w:val="0"/>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color w:val="7F007F"/>
          <w:sz w:val="16"/>
          <w:szCs w:val="16"/>
        </w:rPr>
        <w:t>storeSupported</w:t>
      </w:r>
      <w:r>
        <w:rPr>
          <w:rFonts w:ascii="Times New Roman" w:hAnsi="Times New Roman" w:cs="Times New Roman"/>
          <w:color w:val="1A1A1A"/>
          <w:sz w:val="16"/>
          <w:szCs w:val="16"/>
        </w:rPr>
        <w:t>=</w:t>
      </w:r>
      <w:r>
        <w:rPr>
          <w:rFonts w:ascii="Times New Roman" w:hAnsi="Times New Roman" w:cs="Times New Roman"/>
          <w:i/>
          <w:iCs/>
          <w:color w:val="2A00FF"/>
          <w:sz w:val="16"/>
          <w:szCs w:val="16"/>
        </w:rPr>
        <w:t>"false"</w:t>
      </w:r>
      <w:r>
        <w:rPr>
          <w:rFonts w:ascii="Times New Roman" w:hAnsi="Times New Roman" w:cs="Times New Roman"/>
          <w:sz w:val="16"/>
          <w:szCs w:val="16"/>
        </w:rPr>
        <w:t xml:space="preserve"> </w:t>
      </w:r>
      <w:r>
        <w:rPr>
          <w:rFonts w:ascii="Times New Roman" w:hAnsi="Times New Roman" w:cs="Times New Roman"/>
          <w:color w:val="7F007F"/>
          <w:sz w:val="16"/>
          <w:szCs w:val="16"/>
        </w:rPr>
        <w:t>statusSupported</w:t>
      </w:r>
      <w:r>
        <w:rPr>
          <w:rFonts w:ascii="Times New Roman" w:hAnsi="Times New Roman" w:cs="Times New Roman"/>
          <w:color w:val="1A1A1A"/>
          <w:sz w:val="16"/>
          <w:szCs w:val="16"/>
        </w:rPr>
        <w:t>=</w:t>
      </w:r>
      <w:r>
        <w:rPr>
          <w:rFonts w:ascii="Times New Roman" w:hAnsi="Times New Roman" w:cs="Times New Roman"/>
          <w:i/>
          <w:iCs/>
          <w:color w:val="2A00FF"/>
          <w:sz w:val="16"/>
          <w:szCs w:val="16"/>
        </w:rPr>
        <w:t>"false"</w:t>
      </w:r>
      <w:r>
        <w:rPr>
          <w:rFonts w:ascii="Times New Roman" w:hAnsi="Times New Roman" w:cs="Times New Roman"/>
          <w:color w:val="008080"/>
          <w:sz w:val="16"/>
          <w:szCs w:val="16"/>
        </w:rPr>
        <w:t>&gt;</w:t>
      </w:r>
    </w:p>
    <w:p w14:paraId="506DE4C4"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r>
        <w:rPr>
          <w:rFonts w:ascii="Times New Roman" w:hAnsi="Times New Roman" w:cs="Times New Roman"/>
          <w:b/>
          <w:color w:val="1A1A1A"/>
          <w:sz w:val="16"/>
          <w:szCs w:val="16"/>
        </w:rPr>
        <w:t>MultiModelAvg</w:t>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p>
    <w:p w14:paraId="22EE22D9"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r>
        <w:rPr>
          <w:rFonts w:ascii="Times New Roman" w:hAnsi="Times New Roman" w:cs="Times New Roman"/>
          <w:color w:val="1A1A1A"/>
          <w:sz w:val="16"/>
          <w:szCs w:val="16"/>
        </w:rPr>
        <w:t>ESGF Use Case: Multi-Model Average</w:t>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p>
    <w:p w14:paraId="24BBAB09"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ows:Abstract</w:t>
      </w:r>
      <w:r>
        <w:rPr>
          <w:rFonts w:ascii="Times New Roman" w:hAnsi="Times New Roman" w:cs="Times New Roman"/>
          <w:color w:val="008080"/>
          <w:sz w:val="16"/>
          <w:szCs w:val="16"/>
        </w:rPr>
        <w:t>&gt;</w:t>
      </w:r>
      <w:r>
        <w:rPr>
          <w:rFonts w:ascii="Times New Roman" w:hAnsi="Times New Roman" w:cs="Times New Roman"/>
          <w:color w:val="1A1A1A"/>
          <w:sz w:val="16"/>
          <w:szCs w:val="16"/>
        </w:rPr>
        <w:t>Averaging over multiple models across federated data.</w:t>
      </w:r>
      <w:r>
        <w:rPr>
          <w:rFonts w:ascii="Times New Roman" w:hAnsi="Times New Roman" w:cs="Times New Roman"/>
          <w:color w:val="008080"/>
          <w:sz w:val="16"/>
          <w:szCs w:val="16"/>
        </w:rPr>
        <w:t>&lt;/</w:t>
      </w:r>
      <w:r>
        <w:rPr>
          <w:rFonts w:ascii="Times New Roman" w:hAnsi="Times New Roman" w:cs="Times New Roman"/>
          <w:color w:val="3F7F7F"/>
          <w:sz w:val="16"/>
          <w:szCs w:val="16"/>
        </w:rPr>
        <w:t>ows:Abstract</w:t>
      </w:r>
      <w:r>
        <w:rPr>
          <w:rFonts w:ascii="Times New Roman" w:hAnsi="Times New Roman" w:cs="Times New Roman"/>
          <w:color w:val="008080"/>
          <w:sz w:val="16"/>
          <w:szCs w:val="16"/>
        </w:rPr>
        <w:t>&gt;</w:t>
      </w:r>
    </w:p>
    <w:p w14:paraId="4E9D47B1"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DataInputs</w:t>
      </w:r>
      <w:r>
        <w:rPr>
          <w:rFonts w:ascii="Times New Roman" w:hAnsi="Times New Roman" w:cs="Times New Roman"/>
          <w:color w:val="008080"/>
          <w:sz w:val="16"/>
          <w:szCs w:val="16"/>
        </w:rPr>
        <w:t>&gt;</w:t>
      </w:r>
    </w:p>
    <w:p w14:paraId="02D43FD3"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Input</w:t>
      </w:r>
      <w:r>
        <w:rPr>
          <w:rFonts w:ascii="Times New Roman" w:hAnsi="Times New Roman" w:cs="Times New Roman"/>
          <w:sz w:val="16"/>
          <w:szCs w:val="16"/>
        </w:rPr>
        <w:t xml:space="preserve"> </w:t>
      </w:r>
      <w:r>
        <w:rPr>
          <w:rFonts w:ascii="Times New Roman" w:hAnsi="Times New Roman" w:cs="Times New Roman"/>
          <w:color w:val="7F007F"/>
          <w:sz w:val="16"/>
          <w:szCs w:val="16"/>
        </w:rPr>
        <w:t>minOccurs</w:t>
      </w:r>
      <w:r>
        <w:rPr>
          <w:rFonts w:ascii="Times New Roman" w:hAnsi="Times New Roman" w:cs="Times New Roman"/>
          <w:color w:val="1A1A1A"/>
          <w:sz w:val="16"/>
          <w:szCs w:val="16"/>
        </w:rPr>
        <w:t>=</w:t>
      </w:r>
      <w:r>
        <w:rPr>
          <w:rFonts w:ascii="Times New Roman" w:hAnsi="Times New Roman" w:cs="Times New Roman"/>
          <w:i/>
          <w:iCs/>
          <w:color w:val="2A00FF"/>
          <w:sz w:val="16"/>
          <w:szCs w:val="16"/>
        </w:rPr>
        <w:t>"0"</w:t>
      </w:r>
      <w:r>
        <w:rPr>
          <w:rFonts w:ascii="Times New Roman" w:hAnsi="Times New Roman" w:cs="Times New Roman"/>
          <w:sz w:val="16"/>
          <w:szCs w:val="16"/>
        </w:rPr>
        <w:t xml:space="preserve"> </w:t>
      </w:r>
      <w:r>
        <w:rPr>
          <w:rFonts w:ascii="Times New Roman" w:hAnsi="Times New Roman" w:cs="Times New Roman"/>
          <w:color w:val="7F007F"/>
          <w:sz w:val="16"/>
          <w:szCs w:val="16"/>
        </w:rPr>
        <w:t>maxOccurs</w:t>
      </w:r>
      <w:r>
        <w:rPr>
          <w:rFonts w:ascii="Times New Roman" w:hAnsi="Times New Roman" w:cs="Times New Roman"/>
          <w:color w:val="1A1A1A"/>
          <w:sz w:val="16"/>
          <w:szCs w:val="16"/>
        </w:rPr>
        <w:t>=</w:t>
      </w:r>
      <w:r>
        <w:rPr>
          <w:rFonts w:ascii="Times New Roman" w:hAnsi="Times New Roman" w:cs="Times New Roman"/>
          <w:i/>
          <w:iCs/>
          <w:color w:val="2A00FF"/>
          <w:sz w:val="16"/>
          <w:szCs w:val="16"/>
        </w:rPr>
        <w:t>"1"</w:t>
      </w:r>
      <w:r>
        <w:rPr>
          <w:rFonts w:ascii="Times New Roman" w:hAnsi="Times New Roman" w:cs="Times New Roman"/>
          <w:color w:val="008080"/>
          <w:sz w:val="16"/>
          <w:szCs w:val="16"/>
        </w:rPr>
        <w:t>&gt;</w:t>
      </w:r>
    </w:p>
    <w:p w14:paraId="23A1320F"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r>
        <w:rPr>
          <w:rFonts w:ascii="Times New Roman" w:hAnsi="Times New Roman" w:cs="Times New Roman"/>
          <w:b/>
          <w:color w:val="1A1A1A"/>
          <w:sz w:val="16"/>
          <w:szCs w:val="16"/>
        </w:rPr>
        <w:t>End_level</w:t>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p>
    <w:p w14:paraId="7A0A29F6"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r>
        <w:rPr>
          <w:rFonts w:ascii="Times New Roman" w:hAnsi="Times New Roman" w:cs="Times New Roman"/>
          <w:color w:val="1A1A1A"/>
          <w:sz w:val="16"/>
          <w:szCs w:val="16"/>
        </w:rPr>
        <w:t>The last vertical level to extract data (degrees less</w:t>
      </w:r>
    </w:p>
    <w:p w14:paraId="72F8C244"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t>than or equal to 42)</w:t>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p>
    <w:p w14:paraId="4C41AD4D"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LiteralData</w:t>
      </w:r>
      <w:r>
        <w:rPr>
          <w:rFonts w:ascii="Times New Roman" w:hAnsi="Times New Roman" w:cs="Times New Roman"/>
          <w:color w:val="008080"/>
          <w:sz w:val="16"/>
          <w:szCs w:val="16"/>
        </w:rPr>
        <w:t>&gt;</w:t>
      </w:r>
    </w:p>
    <w:p w14:paraId="0EA253E5"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ows:DataType</w:t>
      </w:r>
      <w:r>
        <w:rPr>
          <w:rFonts w:ascii="Times New Roman" w:hAnsi="Times New Roman" w:cs="Times New Roman"/>
          <w:sz w:val="16"/>
          <w:szCs w:val="16"/>
        </w:rPr>
        <w:t xml:space="preserve"> </w:t>
      </w:r>
      <w:r>
        <w:rPr>
          <w:rFonts w:ascii="Times New Roman" w:hAnsi="Times New Roman" w:cs="Times New Roman"/>
          <w:color w:val="7F007F"/>
          <w:sz w:val="16"/>
          <w:szCs w:val="16"/>
        </w:rPr>
        <w:t>ows:reference</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"http://www.w3.org/TR/xmlschema-2/#integer"</w:t>
      </w:r>
      <w:r>
        <w:rPr>
          <w:rFonts w:ascii="Times New Roman" w:hAnsi="Times New Roman" w:cs="Times New Roman"/>
          <w:color w:val="008080"/>
          <w:sz w:val="16"/>
          <w:szCs w:val="16"/>
        </w:rPr>
        <w:t>&gt;</w:t>
      </w:r>
      <w:r>
        <w:rPr>
          <w:rFonts w:ascii="Times New Roman" w:hAnsi="Times New Roman" w:cs="Times New Roman"/>
          <w:color w:val="1A1A1A"/>
          <w:sz w:val="16"/>
          <w:szCs w:val="16"/>
        </w:rPr>
        <w:t>integer</w:t>
      </w:r>
      <w:r>
        <w:rPr>
          <w:rFonts w:ascii="Times New Roman" w:hAnsi="Times New Roman" w:cs="Times New Roman"/>
          <w:color w:val="008080"/>
          <w:sz w:val="16"/>
          <w:szCs w:val="16"/>
        </w:rPr>
        <w:t>&lt;/</w:t>
      </w:r>
      <w:r>
        <w:rPr>
          <w:rFonts w:ascii="Times New Roman" w:hAnsi="Times New Roman" w:cs="Times New Roman"/>
          <w:color w:val="3F7F7F"/>
          <w:sz w:val="16"/>
          <w:szCs w:val="16"/>
        </w:rPr>
        <w:t>ows:DataType</w:t>
      </w:r>
      <w:r>
        <w:rPr>
          <w:rFonts w:ascii="Times New Roman" w:hAnsi="Times New Roman" w:cs="Times New Roman"/>
          <w:color w:val="008080"/>
          <w:sz w:val="16"/>
          <w:szCs w:val="16"/>
        </w:rPr>
        <w:t>&gt;</w:t>
      </w:r>
    </w:p>
    <w:p w14:paraId="04792168"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ows:AnyValue</w:t>
      </w:r>
      <w:r>
        <w:rPr>
          <w:rFonts w:ascii="Times New Roman" w:hAnsi="Times New Roman" w:cs="Times New Roman"/>
          <w:sz w:val="16"/>
          <w:szCs w:val="16"/>
        </w:rPr>
        <w:t xml:space="preserve"> </w:t>
      </w:r>
      <w:r>
        <w:rPr>
          <w:rFonts w:ascii="Times New Roman" w:hAnsi="Times New Roman" w:cs="Times New Roman"/>
          <w:color w:val="008080"/>
          <w:sz w:val="16"/>
          <w:szCs w:val="16"/>
        </w:rPr>
        <w:t>/&gt;</w:t>
      </w:r>
    </w:p>
    <w:p w14:paraId="36034283"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DefaultValue</w:t>
      </w:r>
      <w:r>
        <w:rPr>
          <w:rFonts w:ascii="Times New Roman" w:hAnsi="Times New Roman" w:cs="Times New Roman"/>
          <w:color w:val="008080"/>
          <w:sz w:val="16"/>
          <w:szCs w:val="16"/>
        </w:rPr>
        <w:t>&gt;</w:t>
      </w:r>
      <w:r>
        <w:rPr>
          <w:rFonts w:ascii="Times New Roman" w:hAnsi="Times New Roman" w:cs="Times New Roman"/>
          <w:color w:val="1A1A1A"/>
          <w:sz w:val="16"/>
          <w:szCs w:val="16"/>
        </w:rPr>
        <w:t>42</w:t>
      </w:r>
      <w:r>
        <w:rPr>
          <w:rFonts w:ascii="Times New Roman" w:hAnsi="Times New Roman" w:cs="Times New Roman"/>
          <w:color w:val="008080"/>
          <w:sz w:val="16"/>
          <w:szCs w:val="16"/>
        </w:rPr>
        <w:t>&lt;/</w:t>
      </w:r>
      <w:r>
        <w:rPr>
          <w:rFonts w:ascii="Times New Roman" w:hAnsi="Times New Roman" w:cs="Times New Roman"/>
          <w:color w:val="3F7F7F"/>
          <w:sz w:val="16"/>
          <w:szCs w:val="16"/>
        </w:rPr>
        <w:t>DefaultValue</w:t>
      </w:r>
      <w:r>
        <w:rPr>
          <w:rFonts w:ascii="Times New Roman" w:hAnsi="Times New Roman" w:cs="Times New Roman"/>
          <w:color w:val="008080"/>
          <w:sz w:val="16"/>
          <w:szCs w:val="16"/>
        </w:rPr>
        <w:t>&gt;</w:t>
      </w:r>
    </w:p>
    <w:p w14:paraId="361B6A1E"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LiteralData</w:t>
      </w:r>
      <w:r>
        <w:rPr>
          <w:rFonts w:ascii="Times New Roman" w:hAnsi="Times New Roman" w:cs="Times New Roman"/>
          <w:color w:val="008080"/>
          <w:sz w:val="16"/>
          <w:szCs w:val="16"/>
        </w:rPr>
        <w:t>&gt;</w:t>
      </w:r>
    </w:p>
    <w:p w14:paraId="54C2C229"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Input</w:t>
      </w:r>
      <w:r>
        <w:rPr>
          <w:rFonts w:ascii="Times New Roman" w:hAnsi="Times New Roman" w:cs="Times New Roman"/>
          <w:color w:val="008080"/>
          <w:sz w:val="16"/>
          <w:szCs w:val="16"/>
        </w:rPr>
        <w:t>&gt;</w:t>
      </w:r>
    </w:p>
    <w:p w14:paraId="4E9F80C0"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Input</w:t>
      </w:r>
      <w:r>
        <w:rPr>
          <w:rFonts w:ascii="Times New Roman" w:hAnsi="Times New Roman" w:cs="Times New Roman"/>
          <w:sz w:val="16"/>
          <w:szCs w:val="16"/>
        </w:rPr>
        <w:t xml:space="preserve"> </w:t>
      </w:r>
      <w:r>
        <w:rPr>
          <w:rFonts w:ascii="Times New Roman" w:hAnsi="Times New Roman" w:cs="Times New Roman"/>
          <w:color w:val="7F007F"/>
          <w:sz w:val="16"/>
          <w:szCs w:val="16"/>
        </w:rPr>
        <w:t>minOccurs</w:t>
      </w:r>
      <w:r>
        <w:rPr>
          <w:rFonts w:ascii="Times New Roman" w:hAnsi="Times New Roman" w:cs="Times New Roman"/>
          <w:color w:val="1A1A1A"/>
          <w:sz w:val="16"/>
          <w:szCs w:val="16"/>
        </w:rPr>
        <w:t>=</w:t>
      </w:r>
      <w:r>
        <w:rPr>
          <w:rFonts w:ascii="Times New Roman" w:hAnsi="Times New Roman" w:cs="Times New Roman"/>
          <w:i/>
          <w:iCs/>
          <w:color w:val="2A00FF"/>
          <w:sz w:val="16"/>
          <w:szCs w:val="16"/>
        </w:rPr>
        <w:t>"1"</w:t>
      </w:r>
      <w:r>
        <w:rPr>
          <w:rFonts w:ascii="Times New Roman" w:hAnsi="Times New Roman" w:cs="Times New Roman"/>
          <w:sz w:val="16"/>
          <w:szCs w:val="16"/>
        </w:rPr>
        <w:t xml:space="preserve"> </w:t>
      </w:r>
      <w:r>
        <w:rPr>
          <w:rFonts w:ascii="Times New Roman" w:hAnsi="Times New Roman" w:cs="Times New Roman"/>
          <w:color w:val="7F007F"/>
          <w:sz w:val="16"/>
          <w:szCs w:val="16"/>
        </w:rPr>
        <w:t>maxOccurs</w:t>
      </w:r>
      <w:r>
        <w:rPr>
          <w:rFonts w:ascii="Times New Roman" w:hAnsi="Times New Roman" w:cs="Times New Roman"/>
          <w:color w:val="1A1A1A"/>
          <w:sz w:val="16"/>
          <w:szCs w:val="16"/>
        </w:rPr>
        <w:t>=</w:t>
      </w:r>
      <w:r>
        <w:rPr>
          <w:rFonts w:ascii="Times New Roman" w:hAnsi="Times New Roman" w:cs="Times New Roman"/>
          <w:i/>
          <w:iCs/>
          <w:color w:val="2A00FF"/>
          <w:sz w:val="16"/>
          <w:szCs w:val="16"/>
        </w:rPr>
        <w:t>"1"</w:t>
      </w:r>
      <w:r>
        <w:rPr>
          <w:rFonts w:ascii="Times New Roman" w:hAnsi="Times New Roman" w:cs="Times New Roman"/>
          <w:color w:val="008080"/>
          <w:sz w:val="16"/>
          <w:szCs w:val="16"/>
        </w:rPr>
        <w:t>&gt;</w:t>
      </w:r>
    </w:p>
    <w:p w14:paraId="581B2821"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r>
        <w:rPr>
          <w:rFonts w:ascii="Times New Roman" w:hAnsi="Times New Roman" w:cs="Times New Roman"/>
          <w:b/>
          <w:color w:val="1A1A1A"/>
          <w:sz w:val="16"/>
          <w:szCs w:val="16"/>
        </w:rPr>
        <w:t>End_date</w:t>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p>
    <w:p w14:paraId="24DF66C9"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r>
        <w:rPr>
          <w:rFonts w:ascii="Times New Roman" w:hAnsi="Times New Roman" w:cs="Times New Roman"/>
          <w:color w:val="1A1A1A"/>
          <w:sz w:val="16"/>
          <w:szCs w:val="16"/>
        </w:rPr>
        <w:t>The last date/time to extract data (yyyyMMddHHmmss)</w:t>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p>
    <w:p w14:paraId="2976FCF8"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LiteralData</w:t>
      </w:r>
      <w:r>
        <w:rPr>
          <w:rFonts w:ascii="Times New Roman" w:hAnsi="Times New Roman" w:cs="Times New Roman"/>
          <w:color w:val="008080"/>
          <w:sz w:val="16"/>
          <w:szCs w:val="16"/>
        </w:rPr>
        <w:t>&gt;</w:t>
      </w:r>
    </w:p>
    <w:p w14:paraId="54D388AA"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ows:DataType</w:t>
      </w:r>
      <w:r>
        <w:rPr>
          <w:rFonts w:ascii="Times New Roman" w:hAnsi="Times New Roman" w:cs="Times New Roman"/>
          <w:sz w:val="16"/>
          <w:szCs w:val="16"/>
        </w:rPr>
        <w:t xml:space="preserve"> </w:t>
      </w:r>
      <w:r>
        <w:rPr>
          <w:rFonts w:ascii="Times New Roman" w:hAnsi="Times New Roman" w:cs="Times New Roman"/>
          <w:color w:val="7F007F"/>
          <w:sz w:val="16"/>
          <w:szCs w:val="16"/>
        </w:rPr>
        <w:t>ows:reference</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"http://www.w3.org/TR/xmlschema-2/#string"</w:t>
      </w:r>
      <w:r>
        <w:rPr>
          <w:rFonts w:ascii="Times New Roman" w:hAnsi="Times New Roman" w:cs="Times New Roman"/>
          <w:color w:val="008080"/>
          <w:sz w:val="16"/>
          <w:szCs w:val="16"/>
        </w:rPr>
        <w:t>&gt;</w:t>
      </w:r>
      <w:r>
        <w:rPr>
          <w:rFonts w:ascii="Times New Roman" w:hAnsi="Times New Roman" w:cs="Times New Roman"/>
          <w:color w:val="1A1A1A"/>
          <w:sz w:val="16"/>
          <w:szCs w:val="16"/>
        </w:rPr>
        <w:t>string</w:t>
      </w:r>
      <w:r>
        <w:rPr>
          <w:rFonts w:ascii="Times New Roman" w:hAnsi="Times New Roman" w:cs="Times New Roman"/>
          <w:color w:val="008080"/>
          <w:sz w:val="16"/>
          <w:szCs w:val="16"/>
        </w:rPr>
        <w:t>&lt;/</w:t>
      </w:r>
      <w:r>
        <w:rPr>
          <w:rFonts w:ascii="Times New Roman" w:hAnsi="Times New Roman" w:cs="Times New Roman"/>
          <w:color w:val="3F7F7F"/>
          <w:sz w:val="16"/>
          <w:szCs w:val="16"/>
        </w:rPr>
        <w:t>ows:DataType</w:t>
      </w:r>
      <w:r>
        <w:rPr>
          <w:rFonts w:ascii="Times New Roman" w:hAnsi="Times New Roman" w:cs="Times New Roman"/>
          <w:color w:val="008080"/>
          <w:sz w:val="16"/>
          <w:szCs w:val="16"/>
        </w:rPr>
        <w:t>&gt;</w:t>
      </w:r>
    </w:p>
    <w:p w14:paraId="522EC20A"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ows:AnyValue</w:t>
      </w:r>
      <w:r>
        <w:rPr>
          <w:rFonts w:ascii="Times New Roman" w:hAnsi="Times New Roman" w:cs="Times New Roman"/>
          <w:sz w:val="16"/>
          <w:szCs w:val="16"/>
        </w:rPr>
        <w:t xml:space="preserve"> </w:t>
      </w:r>
      <w:r>
        <w:rPr>
          <w:rFonts w:ascii="Times New Roman" w:hAnsi="Times New Roman" w:cs="Times New Roman"/>
          <w:color w:val="008080"/>
          <w:sz w:val="16"/>
          <w:szCs w:val="16"/>
        </w:rPr>
        <w:t>/&gt;</w:t>
      </w:r>
    </w:p>
    <w:p w14:paraId="66D6E321"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LiteralData</w:t>
      </w:r>
      <w:r>
        <w:rPr>
          <w:rFonts w:ascii="Times New Roman" w:hAnsi="Times New Roman" w:cs="Times New Roman"/>
          <w:color w:val="008080"/>
          <w:sz w:val="16"/>
          <w:szCs w:val="16"/>
        </w:rPr>
        <w:t>&gt;</w:t>
      </w:r>
    </w:p>
    <w:p w14:paraId="5CD45F99"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Input</w:t>
      </w:r>
      <w:r>
        <w:rPr>
          <w:rFonts w:ascii="Times New Roman" w:hAnsi="Times New Roman" w:cs="Times New Roman"/>
          <w:color w:val="008080"/>
          <w:sz w:val="16"/>
          <w:szCs w:val="16"/>
        </w:rPr>
        <w:t>&gt;</w:t>
      </w:r>
    </w:p>
    <w:p w14:paraId="5A645F06"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Input</w:t>
      </w:r>
      <w:r>
        <w:rPr>
          <w:rFonts w:ascii="Times New Roman" w:hAnsi="Times New Roman" w:cs="Times New Roman"/>
          <w:sz w:val="16"/>
          <w:szCs w:val="16"/>
        </w:rPr>
        <w:t xml:space="preserve"> </w:t>
      </w:r>
      <w:r>
        <w:rPr>
          <w:rFonts w:ascii="Times New Roman" w:hAnsi="Times New Roman" w:cs="Times New Roman"/>
          <w:color w:val="7F007F"/>
          <w:sz w:val="16"/>
          <w:szCs w:val="16"/>
        </w:rPr>
        <w:t>minOccurs</w:t>
      </w:r>
      <w:r>
        <w:rPr>
          <w:rFonts w:ascii="Times New Roman" w:hAnsi="Times New Roman" w:cs="Times New Roman"/>
          <w:color w:val="1A1A1A"/>
          <w:sz w:val="16"/>
          <w:szCs w:val="16"/>
        </w:rPr>
        <w:t>=</w:t>
      </w:r>
      <w:r>
        <w:rPr>
          <w:rFonts w:ascii="Times New Roman" w:hAnsi="Times New Roman" w:cs="Times New Roman"/>
          <w:i/>
          <w:iCs/>
          <w:color w:val="2A00FF"/>
          <w:sz w:val="16"/>
          <w:szCs w:val="16"/>
        </w:rPr>
        <w:t>"0"</w:t>
      </w:r>
      <w:r>
        <w:rPr>
          <w:rFonts w:ascii="Times New Roman" w:hAnsi="Times New Roman" w:cs="Times New Roman"/>
          <w:sz w:val="16"/>
          <w:szCs w:val="16"/>
        </w:rPr>
        <w:t xml:space="preserve"> </w:t>
      </w:r>
      <w:r>
        <w:rPr>
          <w:rFonts w:ascii="Times New Roman" w:hAnsi="Times New Roman" w:cs="Times New Roman"/>
          <w:color w:val="7F007F"/>
          <w:sz w:val="16"/>
          <w:szCs w:val="16"/>
        </w:rPr>
        <w:t>maxOccurs</w:t>
      </w:r>
      <w:r>
        <w:rPr>
          <w:rFonts w:ascii="Times New Roman" w:hAnsi="Times New Roman" w:cs="Times New Roman"/>
          <w:color w:val="1A1A1A"/>
          <w:sz w:val="16"/>
          <w:szCs w:val="16"/>
        </w:rPr>
        <w:t>=</w:t>
      </w:r>
      <w:r>
        <w:rPr>
          <w:rFonts w:ascii="Times New Roman" w:hAnsi="Times New Roman" w:cs="Times New Roman"/>
          <w:i/>
          <w:iCs/>
          <w:color w:val="2A00FF"/>
          <w:sz w:val="16"/>
          <w:szCs w:val="16"/>
        </w:rPr>
        <w:t>"1"</w:t>
      </w:r>
      <w:r>
        <w:rPr>
          <w:rFonts w:ascii="Times New Roman" w:hAnsi="Times New Roman" w:cs="Times New Roman"/>
          <w:color w:val="008080"/>
          <w:sz w:val="16"/>
          <w:szCs w:val="16"/>
        </w:rPr>
        <w:t>&gt;</w:t>
      </w:r>
    </w:p>
    <w:p w14:paraId="579E5F57"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r>
        <w:rPr>
          <w:rFonts w:ascii="Times New Roman" w:hAnsi="Times New Roman" w:cs="Times New Roman"/>
          <w:b/>
          <w:color w:val="1A1A1A"/>
          <w:sz w:val="16"/>
          <w:szCs w:val="16"/>
        </w:rPr>
        <w:t>Min_lat</w:t>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p>
    <w:p w14:paraId="71BC779A"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r>
        <w:rPr>
          <w:rFonts w:ascii="Times New Roman" w:hAnsi="Times New Roman" w:cs="Times New Roman"/>
          <w:color w:val="1A1A1A"/>
          <w:sz w:val="16"/>
          <w:szCs w:val="16"/>
        </w:rPr>
        <w:t>Minimum latitude (degrees greater than or equal to -90.0)</w:t>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p>
    <w:p w14:paraId="66453778"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LiteralData</w:t>
      </w:r>
      <w:r>
        <w:rPr>
          <w:rFonts w:ascii="Times New Roman" w:hAnsi="Times New Roman" w:cs="Times New Roman"/>
          <w:color w:val="008080"/>
          <w:sz w:val="16"/>
          <w:szCs w:val="16"/>
        </w:rPr>
        <w:t>&gt;</w:t>
      </w:r>
    </w:p>
    <w:p w14:paraId="086DDF6C"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ows:DataType</w:t>
      </w:r>
      <w:r>
        <w:rPr>
          <w:rFonts w:ascii="Times New Roman" w:hAnsi="Times New Roman" w:cs="Times New Roman"/>
          <w:sz w:val="16"/>
          <w:szCs w:val="16"/>
        </w:rPr>
        <w:t xml:space="preserve"> </w:t>
      </w:r>
      <w:r>
        <w:rPr>
          <w:rFonts w:ascii="Times New Roman" w:hAnsi="Times New Roman" w:cs="Times New Roman"/>
          <w:color w:val="7F007F"/>
          <w:sz w:val="16"/>
          <w:szCs w:val="16"/>
        </w:rPr>
        <w:t>ows:reference</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"http://www.w3.org/TR/xmlschema-2/#float"</w:t>
      </w:r>
      <w:r>
        <w:rPr>
          <w:rFonts w:ascii="Times New Roman" w:hAnsi="Times New Roman" w:cs="Times New Roman"/>
          <w:color w:val="008080"/>
          <w:sz w:val="16"/>
          <w:szCs w:val="16"/>
        </w:rPr>
        <w:t>&gt;</w:t>
      </w:r>
      <w:r>
        <w:rPr>
          <w:rFonts w:ascii="Times New Roman" w:hAnsi="Times New Roman" w:cs="Times New Roman"/>
          <w:color w:val="1A1A1A"/>
          <w:sz w:val="16"/>
          <w:szCs w:val="16"/>
        </w:rPr>
        <w:t>float</w:t>
      </w:r>
      <w:r>
        <w:rPr>
          <w:rFonts w:ascii="Times New Roman" w:hAnsi="Times New Roman" w:cs="Times New Roman"/>
          <w:color w:val="008080"/>
          <w:sz w:val="16"/>
          <w:szCs w:val="16"/>
        </w:rPr>
        <w:t>&lt;/</w:t>
      </w:r>
      <w:r>
        <w:rPr>
          <w:rFonts w:ascii="Times New Roman" w:hAnsi="Times New Roman" w:cs="Times New Roman"/>
          <w:color w:val="3F7F7F"/>
          <w:sz w:val="16"/>
          <w:szCs w:val="16"/>
        </w:rPr>
        <w:t>ows:DataType</w:t>
      </w:r>
      <w:r>
        <w:rPr>
          <w:rFonts w:ascii="Times New Roman" w:hAnsi="Times New Roman" w:cs="Times New Roman"/>
          <w:color w:val="008080"/>
          <w:sz w:val="16"/>
          <w:szCs w:val="16"/>
        </w:rPr>
        <w:t>&gt;</w:t>
      </w:r>
    </w:p>
    <w:p w14:paraId="7A20EA21"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ows:AnyValue</w:t>
      </w:r>
      <w:r>
        <w:rPr>
          <w:rFonts w:ascii="Times New Roman" w:hAnsi="Times New Roman" w:cs="Times New Roman"/>
          <w:sz w:val="16"/>
          <w:szCs w:val="16"/>
        </w:rPr>
        <w:t xml:space="preserve"> </w:t>
      </w:r>
      <w:r>
        <w:rPr>
          <w:rFonts w:ascii="Times New Roman" w:hAnsi="Times New Roman" w:cs="Times New Roman"/>
          <w:color w:val="008080"/>
          <w:sz w:val="16"/>
          <w:szCs w:val="16"/>
        </w:rPr>
        <w:t>/&gt;</w:t>
      </w:r>
    </w:p>
    <w:p w14:paraId="5BC2E128"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DefaultValue</w:t>
      </w:r>
      <w:r>
        <w:rPr>
          <w:rFonts w:ascii="Times New Roman" w:hAnsi="Times New Roman" w:cs="Times New Roman"/>
          <w:color w:val="008080"/>
          <w:sz w:val="16"/>
          <w:szCs w:val="16"/>
        </w:rPr>
        <w:t>&gt;</w:t>
      </w:r>
      <w:r>
        <w:rPr>
          <w:rFonts w:ascii="Times New Roman" w:hAnsi="Times New Roman" w:cs="Times New Roman"/>
          <w:color w:val="1A1A1A"/>
          <w:sz w:val="16"/>
          <w:szCs w:val="16"/>
        </w:rPr>
        <w:t>-90.0</w:t>
      </w:r>
      <w:r>
        <w:rPr>
          <w:rFonts w:ascii="Times New Roman" w:hAnsi="Times New Roman" w:cs="Times New Roman"/>
          <w:color w:val="008080"/>
          <w:sz w:val="16"/>
          <w:szCs w:val="16"/>
        </w:rPr>
        <w:t>&lt;/</w:t>
      </w:r>
      <w:r>
        <w:rPr>
          <w:rFonts w:ascii="Times New Roman" w:hAnsi="Times New Roman" w:cs="Times New Roman"/>
          <w:color w:val="3F7F7F"/>
          <w:sz w:val="16"/>
          <w:szCs w:val="16"/>
        </w:rPr>
        <w:t>DefaultValue</w:t>
      </w:r>
      <w:r>
        <w:rPr>
          <w:rFonts w:ascii="Times New Roman" w:hAnsi="Times New Roman" w:cs="Times New Roman"/>
          <w:color w:val="008080"/>
          <w:sz w:val="16"/>
          <w:szCs w:val="16"/>
        </w:rPr>
        <w:t>&gt;</w:t>
      </w:r>
    </w:p>
    <w:p w14:paraId="5E44AE65"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LiteralData</w:t>
      </w:r>
      <w:r>
        <w:rPr>
          <w:rFonts w:ascii="Times New Roman" w:hAnsi="Times New Roman" w:cs="Times New Roman"/>
          <w:color w:val="008080"/>
          <w:sz w:val="16"/>
          <w:szCs w:val="16"/>
        </w:rPr>
        <w:t>&gt;</w:t>
      </w:r>
    </w:p>
    <w:p w14:paraId="0BE343FE"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Input</w:t>
      </w:r>
      <w:r>
        <w:rPr>
          <w:rFonts w:ascii="Times New Roman" w:hAnsi="Times New Roman" w:cs="Times New Roman"/>
          <w:color w:val="008080"/>
          <w:sz w:val="16"/>
          <w:szCs w:val="16"/>
        </w:rPr>
        <w:t>&gt;</w:t>
      </w:r>
    </w:p>
    <w:p w14:paraId="28B41EF2"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Input</w:t>
      </w:r>
      <w:r>
        <w:rPr>
          <w:rFonts w:ascii="Times New Roman" w:hAnsi="Times New Roman" w:cs="Times New Roman"/>
          <w:sz w:val="16"/>
          <w:szCs w:val="16"/>
        </w:rPr>
        <w:t xml:space="preserve"> </w:t>
      </w:r>
      <w:r>
        <w:rPr>
          <w:rFonts w:ascii="Times New Roman" w:hAnsi="Times New Roman" w:cs="Times New Roman"/>
          <w:color w:val="7F007F"/>
          <w:sz w:val="16"/>
          <w:szCs w:val="16"/>
        </w:rPr>
        <w:t>minOccurs</w:t>
      </w:r>
      <w:r>
        <w:rPr>
          <w:rFonts w:ascii="Times New Roman" w:hAnsi="Times New Roman" w:cs="Times New Roman"/>
          <w:color w:val="1A1A1A"/>
          <w:sz w:val="16"/>
          <w:szCs w:val="16"/>
        </w:rPr>
        <w:t>=</w:t>
      </w:r>
      <w:r>
        <w:rPr>
          <w:rFonts w:ascii="Times New Roman" w:hAnsi="Times New Roman" w:cs="Times New Roman"/>
          <w:i/>
          <w:iCs/>
          <w:color w:val="2A00FF"/>
          <w:sz w:val="16"/>
          <w:szCs w:val="16"/>
        </w:rPr>
        <w:t>"1"</w:t>
      </w:r>
      <w:r>
        <w:rPr>
          <w:rFonts w:ascii="Times New Roman" w:hAnsi="Times New Roman" w:cs="Times New Roman"/>
          <w:sz w:val="16"/>
          <w:szCs w:val="16"/>
        </w:rPr>
        <w:t xml:space="preserve"> </w:t>
      </w:r>
      <w:r>
        <w:rPr>
          <w:rFonts w:ascii="Times New Roman" w:hAnsi="Times New Roman" w:cs="Times New Roman"/>
          <w:color w:val="7F007F"/>
          <w:sz w:val="16"/>
          <w:szCs w:val="16"/>
        </w:rPr>
        <w:t>maxOccurs</w:t>
      </w:r>
      <w:r>
        <w:rPr>
          <w:rFonts w:ascii="Times New Roman" w:hAnsi="Times New Roman" w:cs="Times New Roman"/>
          <w:color w:val="1A1A1A"/>
          <w:sz w:val="16"/>
          <w:szCs w:val="16"/>
        </w:rPr>
        <w:t>=</w:t>
      </w:r>
      <w:r>
        <w:rPr>
          <w:rFonts w:ascii="Times New Roman" w:hAnsi="Times New Roman" w:cs="Times New Roman"/>
          <w:i/>
          <w:iCs/>
          <w:color w:val="2A00FF"/>
          <w:sz w:val="16"/>
          <w:szCs w:val="16"/>
        </w:rPr>
        <w:t>"1"</w:t>
      </w:r>
      <w:r>
        <w:rPr>
          <w:rFonts w:ascii="Times New Roman" w:hAnsi="Times New Roman" w:cs="Times New Roman"/>
          <w:color w:val="008080"/>
          <w:sz w:val="16"/>
          <w:szCs w:val="16"/>
        </w:rPr>
        <w:t>&gt;</w:t>
      </w:r>
    </w:p>
    <w:p w14:paraId="2114022F"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r>
        <w:rPr>
          <w:rFonts w:ascii="Times New Roman" w:hAnsi="Times New Roman" w:cs="Times New Roman"/>
          <w:b/>
          <w:color w:val="1A1A1A"/>
          <w:sz w:val="16"/>
          <w:szCs w:val="16"/>
        </w:rPr>
        <w:t>OutputFileName</w:t>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p>
    <w:p w14:paraId="17A47781"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r>
        <w:rPr>
          <w:rFonts w:ascii="Times New Roman" w:hAnsi="Times New Roman" w:cs="Times New Roman"/>
          <w:color w:val="1A1A1A"/>
          <w:sz w:val="16"/>
          <w:szCs w:val="16"/>
        </w:rPr>
        <w:t>Requested name of output file</w:t>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p>
    <w:p w14:paraId="1B894CB5"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LiteralData</w:t>
      </w:r>
      <w:r>
        <w:rPr>
          <w:rFonts w:ascii="Times New Roman" w:hAnsi="Times New Roman" w:cs="Times New Roman"/>
          <w:color w:val="008080"/>
          <w:sz w:val="16"/>
          <w:szCs w:val="16"/>
        </w:rPr>
        <w:t>&gt;</w:t>
      </w:r>
    </w:p>
    <w:p w14:paraId="7D50821C"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ows:DataType</w:t>
      </w:r>
      <w:r>
        <w:rPr>
          <w:rFonts w:ascii="Times New Roman" w:hAnsi="Times New Roman" w:cs="Times New Roman"/>
          <w:sz w:val="16"/>
          <w:szCs w:val="16"/>
        </w:rPr>
        <w:t xml:space="preserve"> </w:t>
      </w:r>
      <w:r>
        <w:rPr>
          <w:rFonts w:ascii="Times New Roman" w:hAnsi="Times New Roman" w:cs="Times New Roman"/>
          <w:color w:val="7F007F"/>
          <w:sz w:val="16"/>
          <w:szCs w:val="16"/>
        </w:rPr>
        <w:t>ows:reference</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"http://www.w3.org/TR/xmlschema-2/#string"</w:t>
      </w:r>
      <w:r>
        <w:rPr>
          <w:rFonts w:ascii="Times New Roman" w:hAnsi="Times New Roman" w:cs="Times New Roman"/>
          <w:color w:val="008080"/>
          <w:sz w:val="16"/>
          <w:szCs w:val="16"/>
        </w:rPr>
        <w:t>&gt;</w:t>
      </w:r>
      <w:r>
        <w:rPr>
          <w:rFonts w:ascii="Times New Roman" w:hAnsi="Times New Roman" w:cs="Times New Roman"/>
          <w:color w:val="1A1A1A"/>
          <w:sz w:val="16"/>
          <w:szCs w:val="16"/>
        </w:rPr>
        <w:t>string</w:t>
      </w:r>
      <w:r>
        <w:rPr>
          <w:rFonts w:ascii="Times New Roman" w:hAnsi="Times New Roman" w:cs="Times New Roman"/>
          <w:color w:val="008080"/>
          <w:sz w:val="16"/>
          <w:szCs w:val="16"/>
        </w:rPr>
        <w:t>&lt;/</w:t>
      </w:r>
      <w:r>
        <w:rPr>
          <w:rFonts w:ascii="Times New Roman" w:hAnsi="Times New Roman" w:cs="Times New Roman"/>
          <w:color w:val="3F7F7F"/>
          <w:sz w:val="16"/>
          <w:szCs w:val="16"/>
        </w:rPr>
        <w:t>ows:DataType</w:t>
      </w:r>
      <w:r>
        <w:rPr>
          <w:rFonts w:ascii="Times New Roman" w:hAnsi="Times New Roman" w:cs="Times New Roman"/>
          <w:color w:val="008080"/>
          <w:sz w:val="16"/>
          <w:szCs w:val="16"/>
        </w:rPr>
        <w:t>&gt;</w:t>
      </w:r>
    </w:p>
    <w:p w14:paraId="149C5B85"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ows:AnyValue</w:t>
      </w:r>
      <w:r>
        <w:rPr>
          <w:rFonts w:ascii="Times New Roman" w:hAnsi="Times New Roman" w:cs="Times New Roman"/>
          <w:sz w:val="16"/>
          <w:szCs w:val="16"/>
        </w:rPr>
        <w:t xml:space="preserve"> </w:t>
      </w:r>
      <w:r>
        <w:rPr>
          <w:rFonts w:ascii="Times New Roman" w:hAnsi="Times New Roman" w:cs="Times New Roman"/>
          <w:color w:val="008080"/>
          <w:sz w:val="16"/>
          <w:szCs w:val="16"/>
        </w:rPr>
        <w:t>/&gt;</w:t>
      </w:r>
    </w:p>
    <w:p w14:paraId="4D6FADCB"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LiteralData</w:t>
      </w:r>
      <w:r>
        <w:rPr>
          <w:rFonts w:ascii="Times New Roman" w:hAnsi="Times New Roman" w:cs="Times New Roman"/>
          <w:color w:val="008080"/>
          <w:sz w:val="16"/>
          <w:szCs w:val="16"/>
        </w:rPr>
        <w:t>&gt;</w:t>
      </w:r>
    </w:p>
    <w:p w14:paraId="506B3297"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Input</w:t>
      </w:r>
      <w:r>
        <w:rPr>
          <w:rFonts w:ascii="Times New Roman" w:hAnsi="Times New Roman" w:cs="Times New Roman"/>
          <w:color w:val="008080"/>
          <w:sz w:val="16"/>
          <w:szCs w:val="16"/>
        </w:rPr>
        <w:t>&gt;</w:t>
      </w:r>
    </w:p>
    <w:p w14:paraId="3B80AFA2"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Input</w:t>
      </w:r>
      <w:r>
        <w:rPr>
          <w:rFonts w:ascii="Times New Roman" w:hAnsi="Times New Roman" w:cs="Times New Roman"/>
          <w:sz w:val="16"/>
          <w:szCs w:val="16"/>
        </w:rPr>
        <w:t xml:space="preserve"> </w:t>
      </w:r>
      <w:r>
        <w:rPr>
          <w:rFonts w:ascii="Times New Roman" w:hAnsi="Times New Roman" w:cs="Times New Roman"/>
          <w:color w:val="7F007F"/>
          <w:sz w:val="16"/>
          <w:szCs w:val="16"/>
        </w:rPr>
        <w:t>minOccurs</w:t>
      </w:r>
      <w:r>
        <w:rPr>
          <w:rFonts w:ascii="Times New Roman" w:hAnsi="Times New Roman" w:cs="Times New Roman"/>
          <w:color w:val="1A1A1A"/>
          <w:sz w:val="16"/>
          <w:szCs w:val="16"/>
        </w:rPr>
        <w:t>=</w:t>
      </w:r>
      <w:r>
        <w:rPr>
          <w:rFonts w:ascii="Times New Roman" w:hAnsi="Times New Roman" w:cs="Times New Roman"/>
          <w:i/>
          <w:iCs/>
          <w:color w:val="2A00FF"/>
          <w:sz w:val="16"/>
          <w:szCs w:val="16"/>
        </w:rPr>
        <w:t>"2"</w:t>
      </w:r>
      <w:r>
        <w:rPr>
          <w:rFonts w:ascii="Times New Roman" w:hAnsi="Times New Roman" w:cs="Times New Roman"/>
          <w:sz w:val="16"/>
          <w:szCs w:val="16"/>
        </w:rPr>
        <w:t xml:space="preserve"> </w:t>
      </w:r>
      <w:r>
        <w:rPr>
          <w:rFonts w:ascii="Times New Roman" w:hAnsi="Times New Roman" w:cs="Times New Roman"/>
          <w:color w:val="7F007F"/>
          <w:sz w:val="16"/>
          <w:szCs w:val="16"/>
        </w:rPr>
        <w:t>maxOccurs</w:t>
      </w:r>
      <w:r>
        <w:rPr>
          <w:rFonts w:ascii="Times New Roman" w:hAnsi="Times New Roman" w:cs="Times New Roman"/>
          <w:color w:val="1A1A1A"/>
          <w:sz w:val="16"/>
          <w:szCs w:val="16"/>
        </w:rPr>
        <w:t>=</w:t>
      </w:r>
      <w:r>
        <w:rPr>
          <w:rFonts w:ascii="Times New Roman" w:hAnsi="Times New Roman" w:cs="Times New Roman"/>
          <w:i/>
          <w:iCs/>
          <w:color w:val="2A00FF"/>
          <w:sz w:val="16"/>
          <w:szCs w:val="16"/>
        </w:rPr>
        <w:t>"10"</w:t>
      </w:r>
      <w:r>
        <w:rPr>
          <w:rFonts w:ascii="Times New Roman" w:hAnsi="Times New Roman" w:cs="Times New Roman"/>
          <w:color w:val="008080"/>
          <w:sz w:val="16"/>
          <w:szCs w:val="16"/>
        </w:rPr>
        <w:t>&gt;</w:t>
      </w:r>
    </w:p>
    <w:p w14:paraId="52DEBF74"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r>
        <w:rPr>
          <w:rFonts w:ascii="Times New Roman" w:hAnsi="Times New Roman" w:cs="Times New Roman"/>
          <w:b/>
          <w:color w:val="1A1A1A"/>
          <w:sz w:val="16"/>
          <w:szCs w:val="16"/>
        </w:rPr>
        <w:t>Dataset</w:t>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p>
    <w:p w14:paraId="4663AAAB"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r>
        <w:rPr>
          <w:rFonts w:ascii="Times New Roman" w:hAnsi="Times New Roman" w:cs="Times New Roman"/>
          <w:color w:val="1A1A1A"/>
          <w:sz w:val="16"/>
          <w:szCs w:val="16"/>
        </w:rPr>
        <w:t>Comma separated list of URIs to NetCDF datasets to subset</w:t>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p>
    <w:p w14:paraId="789740AD"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LiteralData</w:t>
      </w:r>
      <w:r>
        <w:rPr>
          <w:rFonts w:ascii="Times New Roman" w:hAnsi="Times New Roman" w:cs="Times New Roman"/>
          <w:color w:val="008080"/>
          <w:sz w:val="16"/>
          <w:szCs w:val="16"/>
        </w:rPr>
        <w:t>&gt;</w:t>
      </w:r>
    </w:p>
    <w:p w14:paraId="5D9935E4"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ows:DataType</w:t>
      </w:r>
      <w:r>
        <w:rPr>
          <w:rFonts w:ascii="Times New Roman" w:hAnsi="Times New Roman" w:cs="Times New Roman"/>
          <w:sz w:val="16"/>
          <w:szCs w:val="16"/>
        </w:rPr>
        <w:t xml:space="preserve"> </w:t>
      </w:r>
      <w:r>
        <w:rPr>
          <w:rFonts w:ascii="Times New Roman" w:hAnsi="Times New Roman" w:cs="Times New Roman"/>
          <w:color w:val="7F007F"/>
          <w:sz w:val="16"/>
          <w:szCs w:val="16"/>
        </w:rPr>
        <w:t>ows:reference</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"http://www.w3.org/TR/xmlschema-2/#string"</w:t>
      </w:r>
      <w:r>
        <w:rPr>
          <w:rFonts w:ascii="Times New Roman" w:hAnsi="Times New Roman" w:cs="Times New Roman"/>
          <w:color w:val="008080"/>
          <w:sz w:val="16"/>
          <w:szCs w:val="16"/>
        </w:rPr>
        <w:t>&gt;</w:t>
      </w:r>
      <w:r>
        <w:rPr>
          <w:rFonts w:ascii="Times New Roman" w:hAnsi="Times New Roman" w:cs="Times New Roman"/>
          <w:color w:val="1A1A1A"/>
          <w:sz w:val="16"/>
          <w:szCs w:val="16"/>
        </w:rPr>
        <w:t>string</w:t>
      </w:r>
      <w:r>
        <w:rPr>
          <w:rFonts w:ascii="Times New Roman" w:hAnsi="Times New Roman" w:cs="Times New Roman"/>
          <w:color w:val="008080"/>
          <w:sz w:val="16"/>
          <w:szCs w:val="16"/>
        </w:rPr>
        <w:t>&lt;/</w:t>
      </w:r>
      <w:r>
        <w:rPr>
          <w:rFonts w:ascii="Times New Roman" w:hAnsi="Times New Roman" w:cs="Times New Roman"/>
          <w:color w:val="3F7F7F"/>
          <w:sz w:val="16"/>
          <w:szCs w:val="16"/>
        </w:rPr>
        <w:t>ows:DataType</w:t>
      </w:r>
      <w:r>
        <w:rPr>
          <w:rFonts w:ascii="Times New Roman" w:hAnsi="Times New Roman" w:cs="Times New Roman"/>
          <w:color w:val="008080"/>
          <w:sz w:val="16"/>
          <w:szCs w:val="16"/>
        </w:rPr>
        <w:t>&gt;</w:t>
      </w:r>
    </w:p>
    <w:p w14:paraId="59B54E35"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ows:AnyValue</w:t>
      </w:r>
      <w:r>
        <w:rPr>
          <w:rFonts w:ascii="Times New Roman" w:hAnsi="Times New Roman" w:cs="Times New Roman"/>
          <w:sz w:val="16"/>
          <w:szCs w:val="16"/>
        </w:rPr>
        <w:t xml:space="preserve"> </w:t>
      </w:r>
      <w:r>
        <w:rPr>
          <w:rFonts w:ascii="Times New Roman" w:hAnsi="Times New Roman" w:cs="Times New Roman"/>
          <w:color w:val="008080"/>
          <w:sz w:val="16"/>
          <w:szCs w:val="16"/>
        </w:rPr>
        <w:t>/&gt;</w:t>
      </w:r>
    </w:p>
    <w:p w14:paraId="1B86340D"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LiteralData</w:t>
      </w:r>
      <w:r>
        <w:rPr>
          <w:rFonts w:ascii="Times New Roman" w:hAnsi="Times New Roman" w:cs="Times New Roman"/>
          <w:color w:val="008080"/>
          <w:sz w:val="16"/>
          <w:szCs w:val="16"/>
        </w:rPr>
        <w:t>&gt;</w:t>
      </w:r>
    </w:p>
    <w:p w14:paraId="0687A6AD"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Input</w:t>
      </w:r>
      <w:r>
        <w:rPr>
          <w:rFonts w:ascii="Times New Roman" w:hAnsi="Times New Roman" w:cs="Times New Roman"/>
          <w:color w:val="008080"/>
          <w:sz w:val="16"/>
          <w:szCs w:val="16"/>
        </w:rPr>
        <w:t>&gt;</w:t>
      </w:r>
    </w:p>
    <w:p w14:paraId="1D11E70F"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Input</w:t>
      </w:r>
      <w:r>
        <w:rPr>
          <w:rFonts w:ascii="Times New Roman" w:hAnsi="Times New Roman" w:cs="Times New Roman"/>
          <w:sz w:val="16"/>
          <w:szCs w:val="16"/>
        </w:rPr>
        <w:t xml:space="preserve"> </w:t>
      </w:r>
      <w:r>
        <w:rPr>
          <w:rFonts w:ascii="Times New Roman" w:hAnsi="Times New Roman" w:cs="Times New Roman"/>
          <w:color w:val="7F007F"/>
          <w:sz w:val="16"/>
          <w:szCs w:val="16"/>
        </w:rPr>
        <w:t>minOccurs</w:t>
      </w:r>
      <w:r>
        <w:rPr>
          <w:rFonts w:ascii="Times New Roman" w:hAnsi="Times New Roman" w:cs="Times New Roman"/>
          <w:color w:val="1A1A1A"/>
          <w:sz w:val="16"/>
          <w:szCs w:val="16"/>
        </w:rPr>
        <w:t>=</w:t>
      </w:r>
      <w:r>
        <w:rPr>
          <w:rFonts w:ascii="Times New Roman" w:hAnsi="Times New Roman" w:cs="Times New Roman"/>
          <w:i/>
          <w:iCs/>
          <w:color w:val="2A00FF"/>
          <w:sz w:val="16"/>
          <w:szCs w:val="16"/>
        </w:rPr>
        <w:t>"0"</w:t>
      </w:r>
      <w:r>
        <w:rPr>
          <w:rFonts w:ascii="Times New Roman" w:hAnsi="Times New Roman" w:cs="Times New Roman"/>
          <w:sz w:val="16"/>
          <w:szCs w:val="16"/>
        </w:rPr>
        <w:t xml:space="preserve"> </w:t>
      </w:r>
      <w:r>
        <w:rPr>
          <w:rFonts w:ascii="Times New Roman" w:hAnsi="Times New Roman" w:cs="Times New Roman"/>
          <w:color w:val="7F007F"/>
          <w:sz w:val="16"/>
          <w:szCs w:val="16"/>
        </w:rPr>
        <w:t>maxOccurs</w:t>
      </w:r>
      <w:r>
        <w:rPr>
          <w:rFonts w:ascii="Times New Roman" w:hAnsi="Times New Roman" w:cs="Times New Roman"/>
          <w:color w:val="1A1A1A"/>
          <w:sz w:val="16"/>
          <w:szCs w:val="16"/>
        </w:rPr>
        <w:t>=</w:t>
      </w:r>
      <w:r>
        <w:rPr>
          <w:rFonts w:ascii="Times New Roman" w:hAnsi="Times New Roman" w:cs="Times New Roman"/>
          <w:i/>
          <w:iCs/>
          <w:color w:val="2A00FF"/>
          <w:sz w:val="16"/>
          <w:szCs w:val="16"/>
        </w:rPr>
        <w:t>"1"</w:t>
      </w:r>
      <w:r>
        <w:rPr>
          <w:rFonts w:ascii="Times New Roman" w:hAnsi="Times New Roman" w:cs="Times New Roman"/>
          <w:color w:val="008080"/>
          <w:sz w:val="16"/>
          <w:szCs w:val="16"/>
        </w:rPr>
        <w:t>&gt;</w:t>
      </w:r>
    </w:p>
    <w:p w14:paraId="52D9E45E"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r>
        <w:rPr>
          <w:rFonts w:ascii="Times New Roman" w:hAnsi="Times New Roman" w:cs="Times New Roman"/>
          <w:b/>
          <w:color w:val="1A1A1A"/>
          <w:sz w:val="16"/>
          <w:szCs w:val="16"/>
        </w:rPr>
        <w:t>Start_level</w:t>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p>
    <w:p w14:paraId="0C1AD3A7"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r>
        <w:rPr>
          <w:rFonts w:ascii="Times New Roman" w:hAnsi="Times New Roman" w:cs="Times New Roman"/>
          <w:color w:val="1A1A1A"/>
          <w:sz w:val="16"/>
          <w:szCs w:val="16"/>
        </w:rPr>
        <w:t>The first vertical level to extract data (degrees greater</w:t>
      </w:r>
    </w:p>
    <w:p w14:paraId="7C36578D"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t>than or equal to 1)</w:t>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p>
    <w:p w14:paraId="4BC9AAAB"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LiteralData</w:t>
      </w:r>
      <w:r>
        <w:rPr>
          <w:rFonts w:ascii="Times New Roman" w:hAnsi="Times New Roman" w:cs="Times New Roman"/>
          <w:color w:val="008080"/>
          <w:sz w:val="16"/>
          <w:szCs w:val="16"/>
        </w:rPr>
        <w:t>&gt;</w:t>
      </w:r>
    </w:p>
    <w:p w14:paraId="12A53213"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ows:DataType</w:t>
      </w:r>
      <w:r>
        <w:rPr>
          <w:rFonts w:ascii="Times New Roman" w:hAnsi="Times New Roman" w:cs="Times New Roman"/>
          <w:sz w:val="16"/>
          <w:szCs w:val="16"/>
        </w:rPr>
        <w:t xml:space="preserve"> </w:t>
      </w:r>
      <w:r>
        <w:rPr>
          <w:rFonts w:ascii="Times New Roman" w:hAnsi="Times New Roman" w:cs="Times New Roman"/>
          <w:color w:val="7F007F"/>
          <w:sz w:val="16"/>
          <w:szCs w:val="16"/>
        </w:rPr>
        <w:t>ows:reference</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"http://www.w3.org/TR/xmlschema-2/#integer"</w:t>
      </w:r>
      <w:r>
        <w:rPr>
          <w:rFonts w:ascii="Times New Roman" w:hAnsi="Times New Roman" w:cs="Times New Roman"/>
          <w:color w:val="008080"/>
          <w:sz w:val="16"/>
          <w:szCs w:val="16"/>
        </w:rPr>
        <w:t>&gt;</w:t>
      </w:r>
      <w:r>
        <w:rPr>
          <w:rFonts w:ascii="Times New Roman" w:hAnsi="Times New Roman" w:cs="Times New Roman"/>
          <w:color w:val="1A1A1A"/>
          <w:sz w:val="16"/>
          <w:szCs w:val="16"/>
        </w:rPr>
        <w:t>integer</w:t>
      </w:r>
      <w:r>
        <w:rPr>
          <w:rFonts w:ascii="Times New Roman" w:hAnsi="Times New Roman" w:cs="Times New Roman"/>
          <w:color w:val="008080"/>
          <w:sz w:val="16"/>
          <w:szCs w:val="16"/>
        </w:rPr>
        <w:t>&lt;/</w:t>
      </w:r>
      <w:r>
        <w:rPr>
          <w:rFonts w:ascii="Times New Roman" w:hAnsi="Times New Roman" w:cs="Times New Roman"/>
          <w:color w:val="3F7F7F"/>
          <w:sz w:val="16"/>
          <w:szCs w:val="16"/>
        </w:rPr>
        <w:t>ows:DataType</w:t>
      </w:r>
      <w:r>
        <w:rPr>
          <w:rFonts w:ascii="Times New Roman" w:hAnsi="Times New Roman" w:cs="Times New Roman"/>
          <w:color w:val="008080"/>
          <w:sz w:val="16"/>
          <w:szCs w:val="16"/>
        </w:rPr>
        <w:t>&gt;</w:t>
      </w:r>
    </w:p>
    <w:p w14:paraId="667EAF1C"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ows:AnyValue</w:t>
      </w:r>
      <w:r>
        <w:rPr>
          <w:rFonts w:ascii="Times New Roman" w:hAnsi="Times New Roman" w:cs="Times New Roman"/>
          <w:sz w:val="16"/>
          <w:szCs w:val="16"/>
        </w:rPr>
        <w:t xml:space="preserve"> </w:t>
      </w:r>
      <w:r>
        <w:rPr>
          <w:rFonts w:ascii="Times New Roman" w:hAnsi="Times New Roman" w:cs="Times New Roman"/>
          <w:color w:val="008080"/>
          <w:sz w:val="16"/>
          <w:szCs w:val="16"/>
        </w:rPr>
        <w:t>/&gt;</w:t>
      </w:r>
    </w:p>
    <w:p w14:paraId="2510A575"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DefaultValue</w:t>
      </w:r>
      <w:r>
        <w:rPr>
          <w:rFonts w:ascii="Times New Roman" w:hAnsi="Times New Roman" w:cs="Times New Roman"/>
          <w:color w:val="008080"/>
          <w:sz w:val="16"/>
          <w:szCs w:val="16"/>
        </w:rPr>
        <w:t>&gt;</w:t>
      </w:r>
      <w:r>
        <w:rPr>
          <w:rFonts w:ascii="Times New Roman" w:hAnsi="Times New Roman" w:cs="Times New Roman"/>
          <w:color w:val="1A1A1A"/>
          <w:sz w:val="16"/>
          <w:szCs w:val="16"/>
        </w:rPr>
        <w:t>1</w:t>
      </w:r>
      <w:r>
        <w:rPr>
          <w:rFonts w:ascii="Times New Roman" w:hAnsi="Times New Roman" w:cs="Times New Roman"/>
          <w:color w:val="008080"/>
          <w:sz w:val="16"/>
          <w:szCs w:val="16"/>
        </w:rPr>
        <w:t>&lt;/</w:t>
      </w:r>
      <w:r>
        <w:rPr>
          <w:rFonts w:ascii="Times New Roman" w:hAnsi="Times New Roman" w:cs="Times New Roman"/>
          <w:color w:val="3F7F7F"/>
          <w:sz w:val="16"/>
          <w:szCs w:val="16"/>
        </w:rPr>
        <w:t>DefaultValue</w:t>
      </w:r>
      <w:r>
        <w:rPr>
          <w:rFonts w:ascii="Times New Roman" w:hAnsi="Times New Roman" w:cs="Times New Roman"/>
          <w:color w:val="008080"/>
          <w:sz w:val="16"/>
          <w:szCs w:val="16"/>
        </w:rPr>
        <w:t>&gt;</w:t>
      </w:r>
    </w:p>
    <w:p w14:paraId="0AA83CA5"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LiteralData</w:t>
      </w:r>
      <w:r>
        <w:rPr>
          <w:rFonts w:ascii="Times New Roman" w:hAnsi="Times New Roman" w:cs="Times New Roman"/>
          <w:color w:val="008080"/>
          <w:sz w:val="16"/>
          <w:szCs w:val="16"/>
        </w:rPr>
        <w:t>&gt;</w:t>
      </w:r>
    </w:p>
    <w:p w14:paraId="732B2FD3"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Input</w:t>
      </w:r>
      <w:r>
        <w:rPr>
          <w:rFonts w:ascii="Times New Roman" w:hAnsi="Times New Roman" w:cs="Times New Roman"/>
          <w:color w:val="008080"/>
          <w:sz w:val="16"/>
          <w:szCs w:val="16"/>
        </w:rPr>
        <w:t>&gt;</w:t>
      </w:r>
    </w:p>
    <w:p w14:paraId="5AD6A018"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Input</w:t>
      </w:r>
      <w:r>
        <w:rPr>
          <w:rFonts w:ascii="Times New Roman" w:hAnsi="Times New Roman" w:cs="Times New Roman"/>
          <w:sz w:val="16"/>
          <w:szCs w:val="16"/>
        </w:rPr>
        <w:t xml:space="preserve"> </w:t>
      </w:r>
      <w:r>
        <w:rPr>
          <w:rFonts w:ascii="Times New Roman" w:hAnsi="Times New Roman" w:cs="Times New Roman"/>
          <w:color w:val="7F007F"/>
          <w:sz w:val="16"/>
          <w:szCs w:val="16"/>
        </w:rPr>
        <w:t>minOccurs</w:t>
      </w:r>
      <w:r>
        <w:rPr>
          <w:rFonts w:ascii="Times New Roman" w:hAnsi="Times New Roman" w:cs="Times New Roman"/>
          <w:color w:val="1A1A1A"/>
          <w:sz w:val="16"/>
          <w:szCs w:val="16"/>
        </w:rPr>
        <w:t>=</w:t>
      </w:r>
      <w:r>
        <w:rPr>
          <w:rFonts w:ascii="Times New Roman" w:hAnsi="Times New Roman" w:cs="Times New Roman"/>
          <w:i/>
          <w:iCs/>
          <w:color w:val="2A00FF"/>
          <w:sz w:val="16"/>
          <w:szCs w:val="16"/>
        </w:rPr>
        <w:t>"0"</w:t>
      </w:r>
      <w:r>
        <w:rPr>
          <w:rFonts w:ascii="Times New Roman" w:hAnsi="Times New Roman" w:cs="Times New Roman"/>
          <w:sz w:val="16"/>
          <w:szCs w:val="16"/>
        </w:rPr>
        <w:t xml:space="preserve"> </w:t>
      </w:r>
      <w:r>
        <w:rPr>
          <w:rFonts w:ascii="Times New Roman" w:hAnsi="Times New Roman" w:cs="Times New Roman"/>
          <w:color w:val="7F007F"/>
          <w:sz w:val="16"/>
          <w:szCs w:val="16"/>
        </w:rPr>
        <w:t>maxOccurs</w:t>
      </w:r>
      <w:r>
        <w:rPr>
          <w:rFonts w:ascii="Times New Roman" w:hAnsi="Times New Roman" w:cs="Times New Roman"/>
          <w:color w:val="1A1A1A"/>
          <w:sz w:val="16"/>
          <w:szCs w:val="16"/>
        </w:rPr>
        <w:t>=</w:t>
      </w:r>
      <w:r>
        <w:rPr>
          <w:rFonts w:ascii="Times New Roman" w:hAnsi="Times New Roman" w:cs="Times New Roman"/>
          <w:i/>
          <w:iCs/>
          <w:color w:val="2A00FF"/>
          <w:sz w:val="16"/>
          <w:szCs w:val="16"/>
        </w:rPr>
        <w:t>"1"</w:t>
      </w:r>
      <w:r>
        <w:rPr>
          <w:rFonts w:ascii="Times New Roman" w:hAnsi="Times New Roman" w:cs="Times New Roman"/>
          <w:color w:val="008080"/>
          <w:sz w:val="16"/>
          <w:szCs w:val="16"/>
        </w:rPr>
        <w:t>&gt;</w:t>
      </w:r>
    </w:p>
    <w:p w14:paraId="76C8AF07"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r>
        <w:rPr>
          <w:rFonts w:ascii="Times New Roman" w:hAnsi="Times New Roman" w:cs="Times New Roman"/>
          <w:b/>
          <w:color w:val="1A1A1A"/>
          <w:sz w:val="16"/>
          <w:szCs w:val="16"/>
        </w:rPr>
        <w:t>Output</w:t>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p>
    <w:p w14:paraId="0BEF987B"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lastRenderedPageBreak/>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r>
        <w:rPr>
          <w:rFonts w:ascii="Times New Roman" w:hAnsi="Times New Roman" w:cs="Times New Roman"/>
          <w:color w:val="1A1A1A"/>
          <w:sz w:val="16"/>
          <w:szCs w:val="16"/>
        </w:rPr>
        <w:t>Output format</w:t>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p>
    <w:p w14:paraId="01B960C2"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LiteralData</w:t>
      </w:r>
      <w:r>
        <w:rPr>
          <w:rFonts w:ascii="Times New Roman" w:hAnsi="Times New Roman" w:cs="Times New Roman"/>
          <w:color w:val="008080"/>
          <w:sz w:val="16"/>
          <w:szCs w:val="16"/>
        </w:rPr>
        <w:t>&gt;</w:t>
      </w:r>
    </w:p>
    <w:p w14:paraId="3FC19D30"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ows:DataType</w:t>
      </w:r>
      <w:r>
        <w:rPr>
          <w:rFonts w:ascii="Times New Roman" w:hAnsi="Times New Roman" w:cs="Times New Roman"/>
          <w:sz w:val="16"/>
          <w:szCs w:val="16"/>
        </w:rPr>
        <w:t xml:space="preserve"> </w:t>
      </w:r>
      <w:r>
        <w:rPr>
          <w:rFonts w:ascii="Times New Roman" w:hAnsi="Times New Roman" w:cs="Times New Roman"/>
          <w:color w:val="7F007F"/>
          <w:sz w:val="16"/>
          <w:szCs w:val="16"/>
        </w:rPr>
        <w:t>ows:reference</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"http://www.w3.org/TR/xmlschema-2/#string"</w:t>
      </w:r>
      <w:r>
        <w:rPr>
          <w:rFonts w:ascii="Times New Roman" w:hAnsi="Times New Roman" w:cs="Times New Roman"/>
          <w:color w:val="008080"/>
          <w:sz w:val="16"/>
          <w:szCs w:val="16"/>
        </w:rPr>
        <w:t>&gt;</w:t>
      </w:r>
      <w:r>
        <w:rPr>
          <w:rFonts w:ascii="Times New Roman" w:hAnsi="Times New Roman" w:cs="Times New Roman"/>
          <w:color w:val="1A1A1A"/>
          <w:sz w:val="16"/>
          <w:szCs w:val="16"/>
        </w:rPr>
        <w:t>string</w:t>
      </w:r>
      <w:r>
        <w:rPr>
          <w:rFonts w:ascii="Times New Roman" w:hAnsi="Times New Roman" w:cs="Times New Roman"/>
          <w:color w:val="008080"/>
          <w:sz w:val="16"/>
          <w:szCs w:val="16"/>
        </w:rPr>
        <w:t>&lt;/</w:t>
      </w:r>
      <w:r>
        <w:rPr>
          <w:rFonts w:ascii="Times New Roman" w:hAnsi="Times New Roman" w:cs="Times New Roman"/>
          <w:color w:val="3F7F7F"/>
          <w:sz w:val="16"/>
          <w:szCs w:val="16"/>
        </w:rPr>
        <w:t>ows:DataType</w:t>
      </w:r>
      <w:r>
        <w:rPr>
          <w:rFonts w:ascii="Times New Roman" w:hAnsi="Times New Roman" w:cs="Times New Roman"/>
          <w:color w:val="008080"/>
          <w:sz w:val="16"/>
          <w:szCs w:val="16"/>
        </w:rPr>
        <w:t>&gt;</w:t>
      </w:r>
    </w:p>
    <w:p w14:paraId="01B80273"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ows:AllowedValues</w:t>
      </w:r>
      <w:r>
        <w:rPr>
          <w:rFonts w:ascii="Times New Roman" w:hAnsi="Times New Roman" w:cs="Times New Roman"/>
          <w:color w:val="008080"/>
          <w:sz w:val="16"/>
          <w:szCs w:val="16"/>
        </w:rPr>
        <w:t>&gt;</w:t>
      </w:r>
    </w:p>
    <w:p w14:paraId="0B42AF40"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ows:Value</w:t>
      </w:r>
      <w:r>
        <w:rPr>
          <w:rFonts w:ascii="Times New Roman" w:hAnsi="Times New Roman" w:cs="Times New Roman"/>
          <w:color w:val="008080"/>
          <w:sz w:val="16"/>
          <w:szCs w:val="16"/>
        </w:rPr>
        <w:t>&gt;</w:t>
      </w:r>
      <w:r>
        <w:rPr>
          <w:rFonts w:ascii="Times New Roman" w:hAnsi="Times New Roman" w:cs="Times New Roman"/>
          <w:color w:val="1A1A1A"/>
          <w:sz w:val="16"/>
          <w:szCs w:val="16"/>
        </w:rPr>
        <w:t>OpendapURL</w:t>
      </w:r>
      <w:r>
        <w:rPr>
          <w:rFonts w:ascii="Times New Roman" w:hAnsi="Times New Roman" w:cs="Times New Roman"/>
          <w:color w:val="008080"/>
          <w:sz w:val="16"/>
          <w:szCs w:val="16"/>
        </w:rPr>
        <w:t>&lt;/</w:t>
      </w:r>
      <w:r>
        <w:rPr>
          <w:rFonts w:ascii="Times New Roman" w:hAnsi="Times New Roman" w:cs="Times New Roman"/>
          <w:color w:val="3F7F7F"/>
          <w:sz w:val="16"/>
          <w:szCs w:val="16"/>
        </w:rPr>
        <w:t>ows:Value</w:t>
      </w:r>
      <w:r>
        <w:rPr>
          <w:rFonts w:ascii="Times New Roman" w:hAnsi="Times New Roman" w:cs="Times New Roman"/>
          <w:color w:val="008080"/>
          <w:sz w:val="16"/>
          <w:szCs w:val="16"/>
        </w:rPr>
        <w:t>&gt;</w:t>
      </w:r>
    </w:p>
    <w:p w14:paraId="1849E9F2"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ows:Value</w:t>
      </w:r>
      <w:r>
        <w:rPr>
          <w:rFonts w:ascii="Times New Roman" w:hAnsi="Times New Roman" w:cs="Times New Roman"/>
          <w:color w:val="008080"/>
          <w:sz w:val="16"/>
          <w:szCs w:val="16"/>
        </w:rPr>
        <w:t>&gt;</w:t>
      </w:r>
      <w:r>
        <w:rPr>
          <w:rFonts w:ascii="Times New Roman" w:hAnsi="Times New Roman" w:cs="Times New Roman"/>
          <w:color w:val="1A1A1A"/>
          <w:sz w:val="16"/>
          <w:szCs w:val="16"/>
        </w:rPr>
        <w:t>URI</w:t>
      </w:r>
      <w:r>
        <w:rPr>
          <w:rFonts w:ascii="Times New Roman" w:hAnsi="Times New Roman" w:cs="Times New Roman"/>
          <w:color w:val="008080"/>
          <w:sz w:val="16"/>
          <w:szCs w:val="16"/>
        </w:rPr>
        <w:t>&lt;/</w:t>
      </w:r>
      <w:r>
        <w:rPr>
          <w:rFonts w:ascii="Times New Roman" w:hAnsi="Times New Roman" w:cs="Times New Roman"/>
          <w:color w:val="3F7F7F"/>
          <w:sz w:val="16"/>
          <w:szCs w:val="16"/>
        </w:rPr>
        <w:t>ows:Value</w:t>
      </w:r>
      <w:r>
        <w:rPr>
          <w:rFonts w:ascii="Times New Roman" w:hAnsi="Times New Roman" w:cs="Times New Roman"/>
          <w:color w:val="008080"/>
          <w:sz w:val="16"/>
          <w:szCs w:val="16"/>
        </w:rPr>
        <w:t>&gt;</w:t>
      </w:r>
    </w:p>
    <w:p w14:paraId="66A09C27"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ows:AllowedValues</w:t>
      </w:r>
      <w:r>
        <w:rPr>
          <w:rFonts w:ascii="Times New Roman" w:hAnsi="Times New Roman" w:cs="Times New Roman"/>
          <w:color w:val="008080"/>
          <w:sz w:val="16"/>
          <w:szCs w:val="16"/>
        </w:rPr>
        <w:t>&gt;</w:t>
      </w:r>
    </w:p>
    <w:p w14:paraId="3A937E6A"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DefaultValue</w:t>
      </w:r>
      <w:r>
        <w:rPr>
          <w:rFonts w:ascii="Times New Roman" w:hAnsi="Times New Roman" w:cs="Times New Roman"/>
          <w:color w:val="008080"/>
          <w:sz w:val="16"/>
          <w:szCs w:val="16"/>
        </w:rPr>
        <w:t>&gt;</w:t>
      </w:r>
      <w:r>
        <w:rPr>
          <w:rFonts w:ascii="Times New Roman" w:hAnsi="Times New Roman" w:cs="Times New Roman"/>
          <w:color w:val="1A1A1A"/>
          <w:sz w:val="16"/>
          <w:szCs w:val="16"/>
        </w:rPr>
        <w:t>OpendapURL</w:t>
      </w:r>
      <w:r>
        <w:rPr>
          <w:rFonts w:ascii="Times New Roman" w:hAnsi="Times New Roman" w:cs="Times New Roman"/>
          <w:color w:val="008080"/>
          <w:sz w:val="16"/>
          <w:szCs w:val="16"/>
        </w:rPr>
        <w:t>&lt;/</w:t>
      </w:r>
      <w:r>
        <w:rPr>
          <w:rFonts w:ascii="Times New Roman" w:hAnsi="Times New Roman" w:cs="Times New Roman"/>
          <w:color w:val="3F7F7F"/>
          <w:sz w:val="16"/>
          <w:szCs w:val="16"/>
        </w:rPr>
        <w:t>DefaultValue</w:t>
      </w:r>
      <w:r>
        <w:rPr>
          <w:rFonts w:ascii="Times New Roman" w:hAnsi="Times New Roman" w:cs="Times New Roman"/>
          <w:color w:val="008080"/>
          <w:sz w:val="16"/>
          <w:szCs w:val="16"/>
        </w:rPr>
        <w:t>&gt;</w:t>
      </w:r>
    </w:p>
    <w:p w14:paraId="47657C6D"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LiteralData</w:t>
      </w:r>
      <w:r>
        <w:rPr>
          <w:rFonts w:ascii="Times New Roman" w:hAnsi="Times New Roman" w:cs="Times New Roman"/>
          <w:color w:val="008080"/>
          <w:sz w:val="16"/>
          <w:szCs w:val="16"/>
        </w:rPr>
        <w:t>&gt;</w:t>
      </w:r>
    </w:p>
    <w:p w14:paraId="1B634C39"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Input</w:t>
      </w:r>
      <w:r>
        <w:rPr>
          <w:rFonts w:ascii="Times New Roman" w:hAnsi="Times New Roman" w:cs="Times New Roman"/>
          <w:color w:val="008080"/>
          <w:sz w:val="16"/>
          <w:szCs w:val="16"/>
        </w:rPr>
        <w:t>&gt;</w:t>
      </w:r>
    </w:p>
    <w:p w14:paraId="4B6FEC64"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Input</w:t>
      </w:r>
      <w:r>
        <w:rPr>
          <w:rFonts w:ascii="Times New Roman" w:hAnsi="Times New Roman" w:cs="Times New Roman"/>
          <w:sz w:val="16"/>
          <w:szCs w:val="16"/>
        </w:rPr>
        <w:t xml:space="preserve"> </w:t>
      </w:r>
      <w:r>
        <w:rPr>
          <w:rFonts w:ascii="Times New Roman" w:hAnsi="Times New Roman" w:cs="Times New Roman"/>
          <w:color w:val="7F007F"/>
          <w:sz w:val="16"/>
          <w:szCs w:val="16"/>
        </w:rPr>
        <w:t>minOccurs</w:t>
      </w:r>
      <w:r>
        <w:rPr>
          <w:rFonts w:ascii="Times New Roman" w:hAnsi="Times New Roman" w:cs="Times New Roman"/>
          <w:color w:val="1A1A1A"/>
          <w:sz w:val="16"/>
          <w:szCs w:val="16"/>
        </w:rPr>
        <w:t>=</w:t>
      </w:r>
      <w:r>
        <w:rPr>
          <w:rFonts w:ascii="Times New Roman" w:hAnsi="Times New Roman" w:cs="Times New Roman"/>
          <w:i/>
          <w:iCs/>
          <w:color w:val="2A00FF"/>
          <w:sz w:val="16"/>
          <w:szCs w:val="16"/>
        </w:rPr>
        <w:t>"0"</w:t>
      </w:r>
      <w:r>
        <w:rPr>
          <w:rFonts w:ascii="Times New Roman" w:hAnsi="Times New Roman" w:cs="Times New Roman"/>
          <w:sz w:val="16"/>
          <w:szCs w:val="16"/>
        </w:rPr>
        <w:t xml:space="preserve"> </w:t>
      </w:r>
      <w:r>
        <w:rPr>
          <w:rFonts w:ascii="Times New Roman" w:hAnsi="Times New Roman" w:cs="Times New Roman"/>
          <w:color w:val="7F007F"/>
          <w:sz w:val="16"/>
          <w:szCs w:val="16"/>
        </w:rPr>
        <w:t>maxOccurs</w:t>
      </w:r>
      <w:r>
        <w:rPr>
          <w:rFonts w:ascii="Times New Roman" w:hAnsi="Times New Roman" w:cs="Times New Roman"/>
          <w:color w:val="1A1A1A"/>
          <w:sz w:val="16"/>
          <w:szCs w:val="16"/>
        </w:rPr>
        <w:t>=</w:t>
      </w:r>
      <w:r>
        <w:rPr>
          <w:rFonts w:ascii="Times New Roman" w:hAnsi="Times New Roman" w:cs="Times New Roman"/>
          <w:i/>
          <w:iCs/>
          <w:color w:val="2A00FF"/>
          <w:sz w:val="16"/>
          <w:szCs w:val="16"/>
        </w:rPr>
        <w:t>"1"</w:t>
      </w:r>
      <w:r>
        <w:rPr>
          <w:rFonts w:ascii="Times New Roman" w:hAnsi="Times New Roman" w:cs="Times New Roman"/>
          <w:color w:val="008080"/>
          <w:sz w:val="16"/>
          <w:szCs w:val="16"/>
        </w:rPr>
        <w:t>&gt;</w:t>
      </w:r>
    </w:p>
    <w:p w14:paraId="1FCC8F52"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r>
        <w:rPr>
          <w:rFonts w:ascii="Times New Roman" w:hAnsi="Times New Roman" w:cs="Times New Roman"/>
          <w:b/>
          <w:color w:val="1A1A1A"/>
          <w:sz w:val="16"/>
          <w:szCs w:val="16"/>
        </w:rPr>
        <w:t>Grid</w:t>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p>
    <w:p w14:paraId="05A31236"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r>
        <w:rPr>
          <w:rFonts w:ascii="Times New Roman" w:hAnsi="Times New Roman" w:cs="Times New Roman"/>
          <w:color w:val="1A1A1A"/>
          <w:sz w:val="16"/>
          <w:szCs w:val="16"/>
        </w:rPr>
        <w:t>The desired grid resolution</w:t>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p>
    <w:p w14:paraId="5BFE57CA"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LiteralData</w:t>
      </w:r>
      <w:r>
        <w:rPr>
          <w:rFonts w:ascii="Times New Roman" w:hAnsi="Times New Roman" w:cs="Times New Roman"/>
          <w:color w:val="008080"/>
          <w:sz w:val="16"/>
          <w:szCs w:val="16"/>
        </w:rPr>
        <w:t>&gt;</w:t>
      </w:r>
    </w:p>
    <w:p w14:paraId="477AC6BC"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ows:DataType</w:t>
      </w:r>
      <w:r>
        <w:rPr>
          <w:rFonts w:ascii="Times New Roman" w:hAnsi="Times New Roman" w:cs="Times New Roman"/>
          <w:sz w:val="16"/>
          <w:szCs w:val="16"/>
        </w:rPr>
        <w:t xml:space="preserve"> </w:t>
      </w:r>
      <w:r>
        <w:rPr>
          <w:rFonts w:ascii="Times New Roman" w:hAnsi="Times New Roman" w:cs="Times New Roman"/>
          <w:color w:val="7F007F"/>
          <w:sz w:val="16"/>
          <w:szCs w:val="16"/>
        </w:rPr>
        <w:t>ows:reference</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"http://www.w3.org/TR/xmlschema-2/#string"</w:t>
      </w:r>
      <w:r>
        <w:rPr>
          <w:rFonts w:ascii="Times New Roman" w:hAnsi="Times New Roman" w:cs="Times New Roman"/>
          <w:color w:val="008080"/>
          <w:sz w:val="16"/>
          <w:szCs w:val="16"/>
        </w:rPr>
        <w:t>&gt;</w:t>
      </w:r>
      <w:r>
        <w:rPr>
          <w:rFonts w:ascii="Times New Roman" w:hAnsi="Times New Roman" w:cs="Times New Roman"/>
          <w:color w:val="1A1A1A"/>
          <w:sz w:val="16"/>
          <w:szCs w:val="16"/>
        </w:rPr>
        <w:t>string</w:t>
      </w:r>
      <w:r>
        <w:rPr>
          <w:rFonts w:ascii="Times New Roman" w:hAnsi="Times New Roman" w:cs="Times New Roman"/>
          <w:color w:val="008080"/>
          <w:sz w:val="16"/>
          <w:szCs w:val="16"/>
        </w:rPr>
        <w:t>&lt;/</w:t>
      </w:r>
      <w:r>
        <w:rPr>
          <w:rFonts w:ascii="Times New Roman" w:hAnsi="Times New Roman" w:cs="Times New Roman"/>
          <w:color w:val="3F7F7F"/>
          <w:sz w:val="16"/>
          <w:szCs w:val="16"/>
        </w:rPr>
        <w:t>ows:DataType</w:t>
      </w:r>
      <w:r>
        <w:rPr>
          <w:rFonts w:ascii="Times New Roman" w:hAnsi="Times New Roman" w:cs="Times New Roman"/>
          <w:color w:val="008080"/>
          <w:sz w:val="16"/>
          <w:szCs w:val="16"/>
        </w:rPr>
        <w:t>&gt;</w:t>
      </w:r>
    </w:p>
    <w:p w14:paraId="4C26F8C8"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ows:AllowedValues</w:t>
      </w:r>
      <w:r>
        <w:rPr>
          <w:rFonts w:ascii="Times New Roman" w:hAnsi="Times New Roman" w:cs="Times New Roman"/>
          <w:color w:val="008080"/>
          <w:sz w:val="16"/>
          <w:szCs w:val="16"/>
        </w:rPr>
        <w:t>&gt;</w:t>
      </w:r>
    </w:p>
    <w:p w14:paraId="0E22EC5F"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ows:Value</w:t>
      </w:r>
      <w:r>
        <w:rPr>
          <w:rFonts w:ascii="Times New Roman" w:hAnsi="Times New Roman" w:cs="Times New Roman"/>
          <w:color w:val="008080"/>
          <w:sz w:val="16"/>
          <w:szCs w:val="16"/>
        </w:rPr>
        <w:t>&gt;</w:t>
      </w:r>
      <w:r>
        <w:rPr>
          <w:rFonts w:ascii="Times New Roman" w:hAnsi="Times New Roman" w:cs="Times New Roman"/>
          <w:color w:val="1A1A1A"/>
          <w:sz w:val="16"/>
          <w:szCs w:val="16"/>
        </w:rPr>
        <w:t>T85</w:t>
      </w:r>
      <w:r>
        <w:rPr>
          <w:rFonts w:ascii="Times New Roman" w:hAnsi="Times New Roman" w:cs="Times New Roman"/>
          <w:color w:val="008080"/>
          <w:sz w:val="16"/>
          <w:szCs w:val="16"/>
        </w:rPr>
        <w:t>&lt;/</w:t>
      </w:r>
      <w:r>
        <w:rPr>
          <w:rFonts w:ascii="Times New Roman" w:hAnsi="Times New Roman" w:cs="Times New Roman"/>
          <w:color w:val="3F7F7F"/>
          <w:sz w:val="16"/>
          <w:szCs w:val="16"/>
        </w:rPr>
        <w:t>ows:Value</w:t>
      </w:r>
      <w:r>
        <w:rPr>
          <w:rFonts w:ascii="Times New Roman" w:hAnsi="Times New Roman" w:cs="Times New Roman"/>
          <w:color w:val="008080"/>
          <w:sz w:val="16"/>
          <w:szCs w:val="16"/>
        </w:rPr>
        <w:t>&gt;</w:t>
      </w:r>
    </w:p>
    <w:p w14:paraId="6CD2B893"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ows:AllowedValues</w:t>
      </w:r>
      <w:r>
        <w:rPr>
          <w:rFonts w:ascii="Times New Roman" w:hAnsi="Times New Roman" w:cs="Times New Roman"/>
          <w:color w:val="008080"/>
          <w:sz w:val="16"/>
          <w:szCs w:val="16"/>
        </w:rPr>
        <w:t>&gt;</w:t>
      </w:r>
    </w:p>
    <w:p w14:paraId="6AFFC4DA"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DefaultValue</w:t>
      </w:r>
      <w:r>
        <w:rPr>
          <w:rFonts w:ascii="Times New Roman" w:hAnsi="Times New Roman" w:cs="Times New Roman"/>
          <w:color w:val="008080"/>
          <w:sz w:val="16"/>
          <w:szCs w:val="16"/>
        </w:rPr>
        <w:t>&gt;</w:t>
      </w:r>
      <w:r>
        <w:rPr>
          <w:rFonts w:ascii="Times New Roman" w:hAnsi="Times New Roman" w:cs="Times New Roman"/>
          <w:color w:val="1A1A1A"/>
          <w:sz w:val="16"/>
          <w:szCs w:val="16"/>
        </w:rPr>
        <w:t>T85</w:t>
      </w:r>
      <w:r>
        <w:rPr>
          <w:rFonts w:ascii="Times New Roman" w:hAnsi="Times New Roman" w:cs="Times New Roman"/>
          <w:color w:val="008080"/>
          <w:sz w:val="16"/>
          <w:szCs w:val="16"/>
        </w:rPr>
        <w:t>&lt;/</w:t>
      </w:r>
      <w:r>
        <w:rPr>
          <w:rFonts w:ascii="Times New Roman" w:hAnsi="Times New Roman" w:cs="Times New Roman"/>
          <w:color w:val="3F7F7F"/>
          <w:sz w:val="16"/>
          <w:szCs w:val="16"/>
        </w:rPr>
        <w:t>DefaultValue</w:t>
      </w:r>
      <w:r>
        <w:rPr>
          <w:rFonts w:ascii="Times New Roman" w:hAnsi="Times New Roman" w:cs="Times New Roman"/>
          <w:color w:val="008080"/>
          <w:sz w:val="16"/>
          <w:szCs w:val="16"/>
        </w:rPr>
        <w:t>&gt;</w:t>
      </w:r>
    </w:p>
    <w:p w14:paraId="712FDD4C"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LiteralData</w:t>
      </w:r>
      <w:r>
        <w:rPr>
          <w:rFonts w:ascii="Times New Roman" w:hAnsi="Times New Roman" w:cs="Times New Roman"/>
          <w:color w:val="008080"/>
          <w:sz w:val="16"/>
          <w:szCs w:val="16"/>
        </w:rPr>
        <w:t>&gt;</w:t>
      </w:r>
    </w:p>
    <w:p w14:paraId="5449A16C"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Input</w:t>
      </w:r>
      <w:r>
        <w:rPr>
          <w:rFonts w:ascii="Times New Roman" w:hAnsi="Times New Roman" w:cs="Times New Roman"/>
          <w:color w:val="008080"/>
          <w:sz w:val="16"/>
          <w:szCs w:val="16"/>
        </w:rPr>
        <w:t>&gt;</w:t>
      </w:r>
    </w:p>
    <w:p w14:paraId="27C28CF8"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Input</w:t>
      </w:r>
      <w:r>
        <w:rPr>
          <w:rFonts w:ascii="Times New Roman" w:hAnsi="Times New Roman" w:cs="Times New Roman"/>
          <w:sz w:val="16"/>
          <w:szCs w:val="16"/>
        </w:rPr>
        <w:t xml:space="preserve"> </w:t>
      </w:r>
      <w:r>
        <w:rPr>
          <w:rFonts w:ascii="Times New Roman" w:hAnsi="Times New Roman" w:cs="Times New Roman"/>
          <w:color w:val="7F007F"/>
          <w:sz w:val="16"/>
          <w:szCs w:val="16"/>
        </w:rPr>
        <w:t>minOccurs</w:t>
      </w:r>
      <w:r>
        <w:rPr>
          <w:rFonts w:ascii="Times New Roman" w:hAnsi="Times New Roman" w:cs="Times New Roman"/>
          <w:color w:val="1A1A1A"/>
          <w:sz w:val="16"/>
          <w:szCs w:val="16"/>
        </w:rPr>
        <w:t>=</w:t>
      </w:r>
      <w:r>
        <w:rPr>
          <w:rFonts w:ascii="Times New Roman" w:hAnsi="Times New Roman" w:cs="Times New Roman"/>
          <w:i/>
          <w:iCs/>
          <w:color w:val="2A00FF"/>
          <w:sz w:val="16"/>
          <w:szCs w:val="16"/>
        </w:rPr>
        <w:t>"0"</w:t>
      </w:r>
      <w:r>
        <w:rPr>
          <w:rFonts w:ascii="Times New Roman" w:hAnsi="Times New Roman" w:cs="Times New Roman"/>
          <w:sz w:val="16"/>
          <w:szCs w:val="16"/>
        </w:rPr>
        <w:t xml:space="preserve"> </w:t>
      </w:r>
      <w:r>
        <w:rPr>
          <w:rFonts w:ascii="Times New Roman" w:hAnsi="Times New Roman" w:cs="Times New Roman"/>
          <w:color w:val="7F007F"/>
          <w:sz w:val="16"/>
          <w:szCs w:val="16"/>
        </w:rPr>
        <w:t>maxOccurs</w:t>
      </w:r>
      <w:r>
        <w:rPr>
          <w:rFonts w:ascii="Times New Roman" w:hAnsi="Times New Roman" w:cs="Times New Roman"/>
          <w:color w:val="1A1A1A"/>
          <w:sz w:val="16"/>
          <w:szCs w:val="16"/>
        </w:rPr>
        <w:t>=</w:t>
      </w:r>
      <w:r>
        <w:rPr>
          <w:rFonts w:ascii="Times New Roman" w:hAnsi="Times New Roman" w:cs="Times New Roman"/>
          <w:i/>
          <w:iCs/>
          <w:color w:val="2A00FF"/>
          <w:sz w:val="16"/>
          <w:szCs w:val="16"/>
        </w:rPr>
        <w:t>"1"</w:t>
      </w:r>
      <w:r>
        <w:rPr>
          <w:rFonts w:ascii="Times New Roman" w:hAnsi="Times New Roman" w:cs="Times New Roman"/>
          <w:color w:val="008080"/>
          <w:sz w:val="16"/>
          <w:szCs w:val="16"/>
        </w:rPr>
        <w:t>&gt;</w:t>
      </w:r>
    </w:p>
    <w:p w14:paraId="6DA6CCAC"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r>
        <w:rPr>
          <w:rFonts w:ascii="Times New Roman" w:hAnsi="Times New Roman" w:cs="Times New Roman"/>
          <w:b/>
          <w:color w:val="1A1A1A"/>
          <w:sz w:val="16"/>
          <w:szCs w:val="16"/>
        </w:rPr>
        <w:t>Max_lat</w:t>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p>
    <w:p w14:paraId="3306E6BC"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r>
        <w:rPr>
          <w:rFonts w:ascii="Times New Roman" w:hAnsi="Times New Roman" w:cs="Times New Roman"/>
          <w:color w:val="1A1A1A"/>
          <w:sz w:val="16"/>
          <w:szCs w:val="16"/>
        </w:rPr>
        <w:t>Maximum latitude (degrees less than or equal to 90.0)</w:t>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p>
    <w:p w14:paraId="2ACE84B4"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LiteralData</w:t>
      </w:r>
      <w:r>
        <w:rPr>
          <w:rFonts w:ascii="Times New Roman" w:hAnsi="Times New Roman" w:cs="Times New Roman"/>
          <w:color w:val="008080"/>
          <w:sz w:val="16"/>
          <w:szCs w:val="16"/>
        </w:rPr>
        <w:t>&gt;</w:t>
      </w:r>
    </w:p>
    <w:p w14:paraId="4FC5AF07"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ows:DataType</w:t>
      </w:r>
      <w:r>
        <w:rPr>
          <w:rFonts w:ascii="Times New Roman" w:hAnsi="Times New Roman" w:cs="Times New Roman"/>
          <w:sz w:val="16"/>
          <w:szCs w:val="16"/>
        </w:rPr>
        <w:t xml:space="preserve"> </w:t>
      </w:r>
      <w:r>
        <w:rPr>
          <w:rFonts w:ascii="Times New Roman" w:hAnsi="Times New Roman" w:cs="Times New Roman"/>
          <w:color w:val="7F007F"/>
          <w:sz w:val="16"/>
          <w:szCs w:val="16"/>
        </w:rPr>
        <w:t>ows:reference</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"http://www.w3.org/TR/xmlschema-2/#float"</w:t>
      </w:r>
      <w:r>
        <w:rPr>
          <w:rFonts w:ascii="Times New Roman" w:hAnsi="Times New Roman" w:cs="Times New Roman"/>
          <w:color w:val="008080"/>
          <w:sz w:val="16"/>
          <w:szCs w:val="16"/>
        </w:rPr>
        <w:t>&gt;</w:t>
      </w:r>
      <w:r>
        <w:rPr>
          <w:rFonts w:ascii="Times New Roman" w:hAnsi="Times New Roman" w:cs="Times New Roman"/>
          <w:color w:val="1A1A1A"/>
          <w:sz w:val="16"/>
          <w:szCs w:val="16"/>
        </w:rPr>
        <w:t>float</w:t>
      </w:r>
      <w:r>
        <w:rPr>
          <w:rFonts w:ascii="Times New Roman" w:hAnsi="Times New Roman" w:cs="Times New Roman"/>
          <w:color w:val="008080"/>
          <w:sz w:val="16"/>
          <w:szCs w:val="16"/>
        </w:rPr>
        <w:t>&lt;/</w:t>
      </w:r>
      <w:r>
        <w:rPr>
          <w:rFonts w:ascii="Times New Roman" w:hAnsi="Times New Roman" w:cs="Times New Roman"/>
          <w:color w:val="3F7F7F"/>
          <w:sz w:val="16"/>
          <w:szCs w:val="16"/>
        </w:rPr>
        <w:t>ows:DataType</w:t>
      </w:r>
      <w:r>
        <w:rPr>
          <w:rFonts w:ascii="Times New Roman" w:hAnsi="Times New Roman" w:cs="Times New Roman"/>
          <w:color w:val="008080"/>
          <w:sz w:val="16"/>
          <w:szCs w:val="16"/>
        </w:rPr>
        <w:t>&gt;</w:t>
      </w:r>
    </w:p>
    <w:p w14:paraId="6DD87DE0"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ows:AnyValue</w:t>
      </w:r>
      <w:r>
        <w:rPr>
          <w:rFonts w:ascii="Times New Roman" w:hAnsi="Times New Roman" w:cs="Times New Roman"/>
          <w:sz w:val="16"/>
          <w:szCs w:val="16"/>
        </w:rPr>
        <w:t xml:space="preserve"> </w:t>
      </w:r>
      <w:r>
        <w:rPr>
          <w:rFonts w:ascii="Times New Roman" w:hAnsi="Times New Roman" w:cs="Times New Roman"/>
          <w:color w:val="008080"/>
          <w:sz w:val="16"/>
          <w:szCs w:val="16"/>
        </w:rPr>
        <w:t>/&gt;</w:t>
      </w:r>
    </w:p>
    <w:p w14:paraId="2561EE84"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DefaultValue</w:t>
      </w:r>
      <w:r>
        <w:rPr>
          <w:rFonts w:ascii="Times New Roman" w:hAnsi="Times New Roman" w:cs="Times New Roman"/>
          <w:color w:val="008080"/>
          <w:sz w:val="16"/>
          <w:szCs w:val="16"/>
        </w:rPr>
        <w:t>&gt;</w:t>
      </w:r>
      <w:r>
        <w:rPr>
          <w:rFonts w:ascii="Times New Roman" w:hAnsi="Times New Roman" w:cs="Times New Roman"/>
          <w:color w:val="1A1A1A"/>
          <w:sz w:val="16"/>
          <w:szCs w:val="16"/>
        </w:rPr>
        <w:t>90.0</w:t>
      </w:r>
      <w:r>
        <w:rPr>
          <w:rFonts w:ascii="Times New Roman" w:hAnsi="Times New Roman" w:cs="Times New Roman"/>
          <w:color w:val="008080"/>
          <w:sz w:val="16"/>
          <w:szCs w:val="16"/>
        </w:rPr>
        <w:t>&lt;/</w:t>
      </w:r>
      <w:r>
        <w:rPr>
          <w:rFonts w:ascii="Times New Roman" w:hAnsi="Times New Roman" w:cs="Times New Roman"/>
          <w:color w:val="3F7F7F"/>
          <w:sz w:val="16"/>
          <w:szCs w:val="16"/>
        </w:rPr>
        <w:t>DefaultValue</w:t>
      </w:r>
      <w:r>
        <w:rPr>
          <w:rFonts w:ascii="Times New Roman" w:hAnsi="Times New Roman" w:cs="Times New Roman"/>
          <w:color w:val="008080"/>
          <w:sz w:val="16"/>
          <w:szCs w:val="16"/>
        </w:rPr>
        <w:t>&gt;</w:t>
      </w:r>
    </w:p>
    <w:p w14:paraId="39080669"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LiteralData</w:t>
      </w:r>
      <w:r>
        <w:rPr>
          <w:rFonts w:ascii="Times New Roman" w:hAnsi="Times New Roman" w:cs="Times New Roman"/>
          <w:color w:val="008080"/>
          <w:sz w:val="16"/>
          <w:szCs w:val="16"/>
        </w:rPr>
        <w:t>&gt;</w:t>
      </w:r>
    </w:p>
    <w:p w14:paraId="03EAB66D"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Input</w:t>
      </w:r>
      <w:r>
        <w:rPr>
          <w:rFonts w:ascii="Times New Roman" w:hAnsi="Times New Roman" w:cs="Times New Roman"/>
          <w:color w:val="008080"/>
          <w:sz w:val="16"/>
          <w:szCs w:val="16"/>
        </w:rPr>
        <w:t>&gt;</w:t>
      </w:r>
    </w:p>
    <w:p w14:paraId="5E6523A0"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Input</w:t>
      </w:r>
      <w:r>
        <w:rPr>
          <w:rFonts w:ascii="Times New Roman" w:hAnsi="Times New Roman" w:cs="Times New Roman"/>
          <w:sz w:val="16"/>
          <w:szCs w:val="16"/>
        </w:rPr>
        <w:t xml:space="preserve"> </w:t>
      </w:r>
      <w:r>
        <w:rPr>
          <w:rFonts w:ascii="Times New Roman" w:hAnsi="Times New Roman" w:cs="Times New Roman"/>
          <w:color w:val="7F007F"/>
          <w:sz w:val="16"/>
          <w:szCs w:val="16"/>
        </w:rPr>
        <w:t>minOccurs</w:t>
      </w:r>
      <w:r>
        <w:rPr>
          <w:rFonts w:ascii="Times New Roman" w:hAnsi="Times New Roman" w:cs="Times New Roman"/>
          <w:color w:val="1A1A1A"/>
          <w:sz w:val="16"/>
          <w:szCs w:val="16"/>
        </w:rPr>
        <w:t>=</w:t>
      </w:r>
      <w:r>
        <w:rPr>
          <w:rFonts w:ascii="Times New Roman" w:hAnsi="Times New Roman" w:cs="Times New Roman"/>
          <w:i/>
          <w:iCs/>
          <w:color w:val="2A00FF"/>
          <w:sz w:val="16"/>
          <w:szCs w:val="16"/>
        </w:rPr>
        <w:t>"1"</w:t>
      </w:r>
      <w:r>
        <w:rPr>
          <w:rFonts w:ascii="Times New Roman" w:hAnsi="Times New Roman" w:cs="Times New Roman"/>
          <w:sz w:val="16"/>
          <w:szCs w:val="16"/>
        </w:rPr>
        <w:t xml:space="preserve"> </w:t>
      </w:r>
      <w:r>
        <w:rPr>
          <w:rFonts w:ascii="Times New Roman" w:hAnsi="Times New Roman" w:cs="Times New Roman"/>
          <w:color w:val="7F007F"/>
          <w:sz w:val="16"/>
          <w:szCs w:val="16"/>
        </w:rPr>
        <w:t>maxOccurs</w:t>
      </w:r>
      <w:r>
        <w:rPr>
          <w:rFonts w:ascii="Times New Roman" w:hAnsi="Times New Roman" w:cs="Times New Roman"/>
          <w:color w:val="1A1A1A"/>
          <w:sz w:val="16"/>
          <w:szCs w:val="16"/>
        </w:rPr>
        <w:t>=</w:t>
      </w:r>
      <w:r>
        <w:rPr>
          <w:rFonts w:ascii="Times New Roman" w:hAnsi="Times New Roman" w:cs="Times New Roman"/>
          <w:i/>
          <w:iCs/>
          <w:color w:val="2A00FF"/>
          <w:sz w:val="16"/>
          <w:szCs w:val="16"/>
        </w:rPr>
        <w:t>"1"</w:t>
      </w:r>
      <w:r>
        <w:rPr>
          <w:rFonts w:ascii="Times New Roman" w:hAnsi="Times New Roman" w:cs="Times New Roman"/>
          <w:color w:val="008080"/>
          <w:sz w:val="16"/>
          <w:szCs w:val="16"/>
        </w:rPr>
        <w:t>&gt;</w:t>
      </w:r>
    </w:p>
    <w:p w14:paraId="69149B85"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r>
        <w:rPr>
          <w:rFonts w:ascii="Times New Roman" w:hAnsi="Times New Roman" w:cs="Times New Roman"/>
          <w:b/>
          <w:color w:val="1A1A1A"/>
          <w:sz w:val="16"/>
          <w:szCs w:val="16"/>
        </w:rPr>
        <w:t>Variable</w:t>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p>
    <w:p w14:paraId="569F3AD2"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r>
        <w:rPr>
          <w:rFonts w:ascii="Times New Roman" w:hAnsi="Times New Roman" w:cs="Times New Roman"/>
          <w:color w:val="1A1A1A"/>
          <w:sz w:val="16"/>
          <w:szCs w:val="16"/>
        </w:rPr>
        <w:t>The variable that you wish to subset..</w:t>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p>
    <w:p w14:paraId="35A06DA5"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LiteralData</w:t>
      </w:r>
      <w:r>
        <w:rPr>
          <w:rFonts w:ascii="Times New Roman" w:hAnsi="Times New Roman" w:cs="Times New Roman"/>
          <w:color w:val="008080"/>
          <w:sz w:val="16"/>
          <w:szCs w:val="16"/>
        </w:rPr>
        <w:t>&gt;</w:t>
      </w:r>
    </w:p>
    <w:p w14:paraId="669B273C"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ows:DataType</w:t>
      </w:r>
      <w:r>
        <w:rPr>
          <w:rFonts w:ascii="Times New Roman" w:hAnsi="Times New Roman" w:cs="Times New Roman"/>
          <w:sz w:val="16"/>
          <w:szCs w:val="16"/>
        </w:rPr>
        <w:t xml:space="preserve"> </w:t>
      </w:r>
      <w:r>
        <w:rPr>
          <w:rFonts w:ascii="Times New Roman" w:hAnsi="Times New Roman" w:cs="Times New Roman"/>
          <w:color w:val="7F007F"/>
          <w:sz w:val="16"/>
          <w:szCs w:val="16"/>
        </w:rPr>
        <w:t>ows:reference</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"http://www.w3.org/TR/xmlschema-2/#string"</w:t>
      </w:r>
      <w:r>
        <w:rPr>
          <w:rFonts w:ascii="Times New Roman" w:hAnsi="Times New Roman" w:cs="Times New Roman"/>
          <w:color w:val="008080"/>
          <w:sz w:val="16"/>
          <w:szCs w:val="16"/>
        </w:rPr>
        <w:t>&gt;</w:t>
      </w:r>
      <w:r>
        <w:rPr>
          <w:rFonts w:ascii="Times New Roman" w:hAnsi="Times New Roman" w:cs="Times New Roman"/>
          <w:color w:val="1A1A1A"/>
          <w:sz w:val="16"/>
          <w:szCs w:val="16"/>
        </w:rPr>
        <w:t>string</w:t>
      </w:r>
      <w:r>
        <w:rPr>
          <w:rFonts w:ascii="Times New Roman" w:hAnsi="Times New Roman" w:cs="Times New Roman"/>
          <w:color w:val="008080"/>
          <w:sz w:val="16"/>
          <w:szCs w:val="16"/>
        </w:rPr>
        <w:t>&lt;/</w:t>
      </w:r>
      <w:r>
        <w:rPr>
          <w:rFonts w:ascii="Times New Roman" w:hAnsi="Times New Roman" w:cs="Times New Roman"/>
          <w:color w:val="3F7F7F"/>
          <w:sz w:val="16"/>
          <w:szCs w:val="16"/>
        </w:rPr>
        <w:t>ows:DataType</w:t>
      </w:r>
      <w:r>
        <w:rPr>
          <w:rFonts w:ascii="Times New Roman" w:hAnsi="Times New Roman" w:cs="Times New Roman"/>
          <w:color w:val="008080"/>
          <w:sz w:val="16"/>
          <w:szCs w:val="16"/>
        </w:rPr>
        <w:t>&gt;</w:t>
      </w:r>
    </w:p>
    <w:p w14:paraId="693D0FE5"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ows:AllowedValues</w:t>
      </w:r>
      <w:r>
        <w:rPr>
          <w:rFonts w:ascii="Times New Roman" w:hAnsi="Times New Roman" w:cs="Times New Roman"/>
          <w:color w:val="008080"/>
          <w:sz w:val="16"/>
          <w:szCs w:val="16"/>
        </w:rPr>
        <w:t>&gt;</w:t>
      </w:r>
    </w:p>
    <w:p w14:paraId="6697C1FE"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ows:Value</w:t>
      </w:r>
      <w:r>
        <w:rPr>
          <w:rFonts w:ascii="Times New Roman" w:hAnsi="Times New Roman" w:cs="Times New Roman"/>
          <w:color w:val="008080"/>
          <w:sz w:val="16"/>
          <w:szCs w:val="16"/>
        </w:rPr>
        <w:t>&gt;</w:t>
      </w:r>
      <w:r>
        <w:rPr>
          <w:rFonts w:ascii="Times New Roman" w:hAnsi="Times New Roman" w:cs="Times New Roman"/>
          <w:color w:val="1A1A1A"/>
          <w:sz w:val="16"/>
          <w:szCs w:val="16"/>
        </w:rPr>
        <w:t>tas</w:t>
      </w:r>
      <w:r>
        <w:rPr>
          <w:rFonts w:ascii="Times New Roman" w:hAnsi="Times New Roman" w:cs="Times New Roman"/>
          <w:color w:val="008080"/>
          <w:sz w:val="16"/>
          <w:szCs w:val="16"/>
        </w:rPr>
        <w:t>&lt;/</w:t>
      </w:r>
      <w:r>
        <w:rPr>
          <w:rFonts w:ascii="Times New Roman" w:hAnsi="Times New Roman" w:cs="Times New Roman"/>
          <w:color w:val="3F7F7F"/>
          <w:sz w:val="16"/>
          <w:szCs w:val="16"/>
        </w:rPr>
        <w:t>ows:Value</w:t>
      </w:r>
      <w:r>
        <w:rPr>
          <w:rFonts w:ascii="Times New Roman" w:hAnsi="Times New Roman" w:cs="Times New Roman"/>
          <w:color w:val="008080"/>
          <w:sz w:val="16"/>
          <w:szCs w:val="16"/>
        </w:rPr>
        <w:t>&gt;</w:t>
      </w:r>
    </w:p>
    <w:p w14:paraId="66FA2C80"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ows:Value</w:t>
      </w:r>
      <w:r>
        <w:rPr>
          <w:rFonts w:ascii="Times New Roman" w:hAnsi="Times New Roman" w:cs="Times New Roman"/>
          <w:color w:val="008080"/>
          <w:sz w:val="16"/>
          <w:szCs w:val="16"/>
        </w:rPr>
        <w:t>&gt;</w:t>
      </w:r>
      <w:r>
        <w:rPr>
          <w:rFonts w:ascii="Times New Roman" w:hAnsi="Times New Roman" w:cs="Times New Roman"/>
          <w:color w:val="1A1A1A"/>
          <w:sz w:val="16"/>
          <w:szCs w:val="16"/>
        </w:rPr>
        <w:t>pr</w:t>
      </w:r>
      <w:r>
        <w:rPr>
          <w:rFonts w:ascii="Times New Roman" w:hAnsi="Times New Roman" w:cs="Times New Roman"/>
          <w:color w:val="008080"/>
          <w:sz w:val="16"/>
          <w:szCs w:val="16"/>
        </w:rPr>
        <w:t>&lt;/</w:t>
      </w:r>
      <w:r>
        <w:rPr>
          <w:rFonts w:ascii="Times New Roman" w:hAnsi="Times New Roman" w:cs="Times New Roman"/>
          <w:color w:val="3F7F7F"/>
          <w:sz w:val="16"/>
          <w:szCs w:val="16"/>
        </w:rPr>
        <w:t>ows:Value</w:t>
      </w:r>
      <w:r>
        <w:rPr>
          <w:rFonts w:ascii="Times New Roman" w:hAnsi="Times New Roman" w:cs="Times New Roman"/>
          <w:color w:val="008080"/>
          <w:sz w:val="16"/>
          <w:szCs w:val="16"/>
        </w:rPr>
        <w:t>&gt;</w:t>
      </w:r>
    </w:p>
    <w:p w14:paraId="268A14AD"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ows:Value</w:t>
      </w:r>
      <w:r>
        <w:rPr>
          <w:rFonts w:ascii="Times New Roman" w:hAnsi="Times New Roman" w:cs="Times New Roman"/>
          <w:color w:val="008080"/>
          <w:sz w:val="16"/>
          <w:szCs w:val="16"/>
        </w:rPr>
        <w:t>&gt;</w:t>
      </w:r>
      <w:r>
        <w:rPr>
          <w:rFonts w:ascii="Times New Roman" w:hAnsi="Times New Roman" w:cs="Times New Roman"/>
          <w:color w:val="1A1A1A"/>
          <w:sz w:val="16"/>
          <w:szCs w:val="16"/>
        </w:rPr>
        <w:t>ta</w:t>
      </w:r>
      <w:r>
        <w:rPr>
          <w:rFonts w:ascii="Times New Roman" w:hAnsi="Times New Roman" w:cs="Times New Roman"/>
          <w:color w:val="008080"/>
          <w:sz w:val="16"/>
          <w:szCs w:val="16"/>
        </w:rPr>
        <w:t>&lt;/</w:t>
      </w:r>
      <w:r>
        <w:rPr>
          <w:rFonts w:ascii="Times New Roman" w:hAnsi="Times New Roman" w:cs="Times New Roman"/>
          <w:color w:val="3F7F7F"/>
          <w:sz w:val="16"/>
          <w:szCs w:val="16"/>
        </w:rPr>
        <w:t>ows:Value</w:t>
      </w:r>
      <w:r>
        <w:rPr>
          <w:rFonts w:ascii="Times New Roman" w:hAnsi="Times New Roman" w:cs="Times New Roman"/>
          <w:color w:val="008080"/>
          <w:sz w:val="16"/>
          <w:szCs w:val="16"/>
        </w:rPr>
        <w:t>&gt;</w:t>
      </w:r>
    </w:p>
    <w:p w14:paraId="1A47F316"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ows:AllowedValues</w:t>
      </w:r>
      <w:r>
        <w:rPr>
          <w:rFonts w:ascii="Times New Roman" w:hAnsi="Times New Roman" w:cs="Times New Roman"/>
          <w:color w:val="008080"/>
          <w:sz w:val="16"/>
          <w:szCs w:val="16"/>
        </w:rPr>
        <w:t>&gt;</w:t>
      </w:r>
    </w:p>
    <w:p w14:paraId="55455C59"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LiteralData</w:t>
      </w:r>
      <w:r>
        <w:rPr>
          <w:rFonts w:ascii="Times New Roman" w:hAnsi="Times New Roman" w:cs="Times New Roman"/>
          <w:color w:val="008080"/>
          <w:sz w:val="16"/>
          <w:szCs w:val="16"/>
        </w:rPr>
        <w:t>&gt;</w:t>
      </w:r>
    </w:p>
    <w:p w14:paraId="60F49580"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Input</w:t>
      </w:r>
      <w:r>
        <w:rPr>
          <w:rFonts w:ascii="Times New Roman" w:hAnsi="Times New Roman" w:cs="Times New Roman"/>
          <w:color w:val="008080"/>
          <w:sz w:val="16"/>
          <w:szCs w:val="16"/>
        </w:rPr>
        <w:t>&gt;</w:t>
      </w:r>
    </w:p>
    <w:p w14:paraId="2218412B"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Input</w:t>
      </w:r>
      <w:r>
        <w:rPr>
          <w:rFonts w:ascii="Times New Roman" w:hAnsi="Times New Roman" w:cs="Times New Roman"/>
          <w:sz w:val="16"/>
          <w:szCs w:val="16"/>
        </w:rPr>
        <w:t xml:space="preserve"> </w:t>
      </w:r>
      <w:r>
        <w:rPr>
          <w:rFonts w:ascii="Times New Roman" w:hAnsi="Times New Roman" w:cs="Times New Roman"/>
          <w:color w:val="7F007F"/>
          <w:sz w:val="16"/>
          <w:szCs w:val="16"/>
        </w:rPr>
        <w:t>minOccurs</w:t>
      </w:r>
      <w:r>
        <w:rPr>
          <w:rFonts w:ascii="Times New Roman" w:hAnsi="Times New Roman" w:cs="Times New Roman"/>
          <w:color w:val="1A1A1A"/>
          <w:sz w:val="16"/>
          <w:szCs w:val="16"/>
        </w:rPr>
        <w:t>=</w:t>
      </w:r>
      <w:r>
        <w:rPr>
          <w:rFonts w:ascii="Times New Roman" w:hAnsi="Times New Roman" w:cs="Times New Roman"/>
          <w:i/>
          <w:iCs/>
          <w:color w:val="2A00FF"/>
          <w:sz w:val="16"/>
          <w:szCs w:val="16"/>
        </w:rPr>
        <w:t>"0"</w:t>
      </w:r>
      <w:r>
        <w:rPr>
          <w:rFonts w:ascii="Times New Roman" w:hAnsi="Times New Roman" w:cs="Times New Roman"/>
          <w:sz w:val="16"/>
          <w:szCs w:val="16"/>
        </w:rPr>
        <w:t xml:space="preserve"> </w:t>
      </w:r>
      <w:r>
        <w:rPr>
          <w:rFonts w:ascii="Times New Roman" w:hAnsi="Times New Roman" w:cs="Times New Roman"/>
          <w:color w:val="7F007F"/>
          <w:sz w:val="16"/>
          <w:szCs w:val="16"/>
        </w:rPr>
        <w:t>maxOccurs</w:t>
      </w:r>
      <w:r>
        <w:rPr>
          <w:rFonts w:ascii="Times New Roman" w:hAnsi="Times New Roman" w:cs="Times New Roman"/>
          <w:color w:val="1A1A1A"/>
          <w:sz w:val="16"/>
          <w:szCs w:val="16"/>
        </w:rPr>
        <w:t>=</w:t>
      </w:r>
      <w:r>
        <w:rPr>
          <w:rFonts w:ascii="Times New Roman" w:hAnsi="Times New Roman" w:cs="Times New Roman"/>
          <w:i/>
          <w:iCs/>
          <w:color w:val="2A00FF"/>
          <w:sz w:val="16"/>
          <w:szCs w:val="16"/>
        </w:rPr>
        <w:t>"1"</w:t>
      </w:r>
      <w:r>
        <w:rPr>
          <w:rFonts w:ascii="Times New Roman" w:hAnsi="Times New Roman" w:cs="Times New Roman"/>
          <w:color w:val="008080"/>
          <w:sz w:val="16"/>
          <w:szCs w:val="16"/>
        </w:rPr>
        <w:t>&gt;</w:t>
      </w:r>
    </w:p>
    <w:p w14:paraId="1788D728"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r>
        <w:rPr>
          <w:rFonts w:ascii="Times New Roman" w:hAnsi="Times New Roman" w:cs="Times New Roman"/>
          <w:b/>
          <w:color w:val="1A1A1A"/>
          <w:sz w:val="16"/>
          <w:szCs w:val="16"/>
        </w:rPr>
        <w:t>Min_lon</w:t>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p>
    <w:p w14:paraId="77B2C669"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r>
        <w:rPr>
          <w:rFonts w:ascii="Times New Roman" w:hAnsi="Times New Roman" w:cs="Times New Roman"/>
          <w:color w:val="1A1A1A"/>
          <w:sz w:val="16"/>
          <w:szCs w:val="16"/>
        </w:rPr>
        <w:t>Minimum longitude (degrees greater than or equal to</w:t>
      </w:r>
    </w:p>
    <w:p w14:paraId="2072A2C8"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t>-180.0)</w:t>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p>
    <w:p w14:paraId="68DB9737"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LiteralData</w:t>
      </w:r>
      <w:r>
        <w:rPr>
          <w:rFonts w:ascii="Times New Roman" w:hAnsi="Times New Roman" w:cs="Times New Roman"/>
          <w:color w:val="008080"/>
          <w:sz w:val="16"/>
          <w:szCs w:val="16"/>
        </w:rPr>
        <w:t>&gt;</w:t>
      </w:r>
    </w:p>
    <w:p w14:paraId="4B44FA89"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ows:DataType</w:t>
      </w:r>
      <w:r>
        <w:rPr>
          <w:rFonts w:ascii="Times New Roman" w:hAnsi="Times New Roman" w:cs="Times New Roman"/>
          <w:sz w:val="16"/>
          <w:szCs w:val="16"/>
        </w:rPr>
        <w:t xml:space="preserve"> </w:t>
      </w:r>
      <w:r>
        <w:rPr>
          <w:rFonts w:ascii="Times New Roman" w:hAnsi="Times New Roman" w:cs="Times New Roman"/>
          <w:color w:val="7F007F"/>
          <w:sz w:val="16"/>
          <w:szCs w:val="16"/>
        </w:rPr>
        <w:t>ows:reference</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"http://www.w3.org/TR/xmlschema-2/#float"</w:t>
      </w:r>
      <w:r>
        <w:rPr>
          <w:rFonts w:ascii="Times New Roman" w:hAnsi="Times New Roman" w:cs="Times New Roman"/>
          <w:color w:val="008080"/>
          <w:sz w:val="16"/>
          <w:szCs w:val="16"/>
        </w:rPr>
        <w:t>&gt;</w:t>
      </w:r>
      <w:r>
        <w:rPr>
          <w:rFonts w:ascii="Times New Roman" w:hAnsi="Times New Roman" w:cs="Times New Roman"/>
          <w:color w:val="1A1A1A"/>
          <w:sz w:val="16"/>
          <w:szCs w:val="16"/>
        </w:rPr>
        <w:t>float</w:t>
      </w:r>
      <w:r>
        <w:rPr>
          <w:rFonts w:ascii="Times New Roman" w:hAnsi="Times New Roman" w:cs="Times New Roman"/>
          <w:color w:val="008080"/>
          <w:sz w:val="16"/>
          <w:szCs w:val="16"/>
        </w:rPr>
        <w:t>&lt;/</w:t>
      </w:r>
      <w:r>
        <w:rPr>
          <w:rFonts w:ascii="Times New Roman" w:hAnsi="Times New Roman" w:cs="Times New Roman"/>
          <w:color w:val="3F7F7F"/>
          <w:sz w:val="16"/>
          <w:szCs w:val="16"/>
        </w:rPr>
        <w:t>ows:DataType</w:t>
      </w:r>
      <w:r>
        <w:rPr>
          <w:rFonts w:ascii="Times New Roman" w:hAnsi="Times New Roman" w:cs="Times New Roman"/>
          <w:color w:val="008080"/>
          <w:sz w:val="16"/>
          <w:szCs w:val="16"/>
        </w:rPr>
        <w:t>&gt;</w:t>
      </w:r>
    </w:p>
    <w:p w14:paraId="304C46A4"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ows:AnyValue</w:t>
      </w:r>
      <w:r>
        <w:rPr>
          <w:rFonts w:ascii="Times New Roman" w:hAnsi="Times New Roman" w:cs="Times New Roman"/>
          <w:sz w:val="16"/>
          <w:szCs w:val="16"/>
        </w:rPr>
        <w:t xml:space="preserve"> </w:t>
      </w:r>
      <w:r>
        <w:rPr>
          <w:rFonts w:ascii="Times New Roman" w:hAnsi="Times New Roman" w:cs="Times New Roman"/>
          <w:color w:val="008080"/>
          <w:sz w:val="16"/>
          <w:szCs w:val="16"/>
        </w:rPr>
        <w:t>/&gt;</w:t>
      </w:r>
    </w:p>
    <w:p w14:paraId="793ED87E"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DefaultValue</w:t>
      </w:r>
      <w:r>
        <w:rPr>
          <w:rFonts w:ascii="Times New Roman" w:hAnsi="Times New Roman" w:cs="Times New Roman"/>
          <w:color w:val="008080"/>
          <w:sz w:val="16"/>
          <w:szCs w:val="16"/>
        </w:rPr>
        <w:t>&gt;</w:t>
      </w:r>
      <w:r>
        <w:rPr>
          <w:rFonts w:ascii="Times New Roman" w:hAnsi="Times New Roman" w:cs="Times New Roman"/>
          <w:color w:val="1A1A1A"/>
          <w:sz w:val="16"/>
          <w:szCs w:val="16"/>
        </w:rPr>
        <w:t>-180.0</w:t>
      </w:r>
      <w:r>
        <w:rPr>
          <w:rFonts w:ascii="Times New Roman" w:hAnsi="Times New Roman" w:cs="Times New Roman"/>
          <w:color w:val="008080"/>
          <w:sz w:val="16"/>
          <w:szCs w:val="16"/>
        </w:rPr>
        <w:t>&lt;/</w:t>
      </w:r>
      <w:r>
        <w:rPr>
          <w:rFonts w:ascii="Times New Roman" w:hAnsi="Times New Roman" w:cs="Times New Roman"/>
          <w:color w:val="3F7F7F"/>
          <w:sz w:val="16"/>
          <w:szCs w:val="16"/>
        </w:rPr>
        <w:t>DefaultValue</w:t>
      </w:r>
      <w:r>
        <w:rPr>
          <w:rFonts w:ascii="Times New Roman" w:hAnsi="Times New Roman" w:cs="Times New Roman"/>
          <w:color w:val="008080"/>
          <w:sz w:val="16"/>
          <w:szCs w:val="16"/>
        </w:rPr>
        <w:t>&gt;</w:t>
      </w:r>
    </w:p>
    <w:p w14:paraId="7B044E95"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LiteralData</w:t>
      </w:r>
      <w:r>
        <w:rPr>
          <w:rFonts w:ascii="Times New Roman" w:hAnsi="Times New Roman" w:cs="Times New Roman"/>
          <w:color w:val="008080"/>
          <w:sz w:val="16"/>
          <w:szCs w:val="16"/>
        </w:rPr>
        <w:t>&gt;</w:t>
      </w:r>
    </w:p>
    <w:p w14:paraId="6F47B139"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Input</w:t>
      </w:r>
      <w:r>
        <w:rPr>
          <w:rFonts w:ascii="Times New Roman" w:hAnsi="Times New Roman" w:cs="Times New Roman"/>
          <w:color w:val="008080"/>
          <w:sz w:val="16"/>
          <w:szCs w:val="16"/>
        </w:rPr>
        <w:t>&gt;</w:t>
      </w:r>
    </w:p>
    <w:p w14:paraId="2C66C4BB"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Input</w:t>
      </w:r>
      <w:r>
        <w:rPr>
          <w:rFonts w:ascii="Times New Roman" w:hAnsi="Times New Roman" w:cs="Times New Roman"/>
          <w:sz w:val="16"/>
          <w:szCs w:val="16"/>
        </w:rPr>
        <w:t xml:space="preserve"> </w:t>
      </w:r>
      <w:r>
        <w:rPr>
          <w:rFonts w:ascii="Times New Roman" w:hAnsi="Times New Roman" w:cs="Times New Roman"/>
          <w:color w:val="7F007F"/>
          <w:sz w:val="16"/>
          <w:szCs w:val="16"/>
        </w:rPr>
        <w:t>minOccurs</w:t>
      </w:r>
      <w:r>
        <w:rPr>
          <w:rFonts w:ascii="Times New Roman" w:hAnsi="Times New Roman" w:cs="Times New Roman"/>
          <w:color w:val="1A1A1A"/>
          <w:sz w:val="16"/>
          <w:szCs w:val="16"/>
        </w:rPr>
        <w:t>=</w:t>
      </w:r>
      <w:r>
        <w:rPr>
          <w:rFonts w:ascii="Times New Roman" w:hAnsi="Times New Roman" w:cs="Times New Roman"/>
          <w:i/>
          <w:iCs/>
          <w:color w:val="2A00FF"/>
          <w:sz w:val="16"/>
          <w:szCs w:val="16"/>
        </w:rPr>
        <w:t>"0"</w:t>
      </w:r>
      <w:r>
        <w:rPr>
          <w:rFonts w:ascii="Times New Roman" w:hAnsi="Times New Roman" w:cs="Times New Roman"/>
          <w:sz w:val="16"/>
          <w:szCs w:val="16"/>
        </w:rPr>
        <w:t xml:space="preserve"> </w:t>
      </w:r>
      <w:r>
        <w:rPr>
          <w:rFonts w:ascii="Times New Roman" w:hAnsi="Times New Roman" w:cs="Times New Roman"/>
          <w:color w:val="7F007F"/>
          <w:sz w:val="16"/>
          <w:szCs w:val="16"/>
        </w:rPr>
        <w:t>maxOccurs</w:t>
      </w:r>
      <w:r>
        <w:rPr>
          <w:rFonts w:ascii="Times New Roman" w:hAnsi="Times New Roman" w:cs="Times New Roman"/>
          <w:color w:val="1A1A1A"/>
          <w:sz w:val="16"/>
          <w:szCs w:val="16"/>
        </w:rPr>
        <w:t>=</w:t>
      </w:r>
      <w:r>
        <w:rPr>
          <w:rFonts w:ascii="Times New Roman" w:hAnsi="Times New Roman" w:cs="Times New Roman"/>
          <w:i/>
          <w:iCs/>
          <w:color w:val="2A00FF"/>
          <w:sz w:val="16"/>
          <w:szCs w:val="16"/>
        </w:rPr>
        <w:t>"1"</w:t>
      </w:r>
      <w:r>
        <w:rPr>
          <w:rFonts w:ascii="Times New Roman" w:hAnsi="Times New Roman" w:cs="Times New Roman"/>
          <w:color w:val="008080"/>
          <w:sz w:val="16"/>
          <w:szCs w:val="16"/>
        </w:rPr>
        <w:t>&gt;</w:t>
      </w:r>
    </w:p>
    <w:p w14:paraId="7D95F87F"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r>
        <w:rPr>
          <w:rFonts w:ascii="Times New Roman" w:hAnsi="Times New Roman" w:cs="Times New Roman"/>
          <w:b/>
          <w:color w:val="1A1A1A"/>
          <w:sz w:val="16"/>
          <w:szCs w:val="16"/>
        </w:rPr>
        <w:t>Operation</w:t>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p>
    <w:p w14:paraId="7D6B13AC"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r>
        <w:rPr>
          <w:rFonts w:ascii="Times New Roman" w:hAnsi="Times New Roman" w:cs="Times New Roman"/>
          <w:color w:val="1A1A1A"/>
          <w:sz w:val="16"/>
          <w:szCs w:val="16"/>
        </w:rPr>
        <w:t>The operation to apply to the variable.</w:t>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p>
    <w:p w14:paraId="0FDEB149"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LiteralData</w:t>
      </w:r>
      <w:r>
        <w:rPr>
          <w:rFonts w:ascii="Times New Roman" w:hAnsi="Times New Roman" w:cs="Times New Roman"/>
          <w:color w:val="008080"/>
          <w:sz w:val="16"/>
          <w:szCs w:val="16"/>
        </w:rPr>
        <w:t>&gt;</w:t>
      </w:r>
    </w:p>
    <w:p w14:paraId="6D440479"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ows:DataType</w:t>
      </w:r>
      <w:r>
        <w:rPr>
          <w:rFonts w:ascii="Times New Roman" w:hAnsi="Times New Roman" w:cs="Times New Roman"/>
          <w:sz w:val="16"/>
          <w:szCs w:val="16"/>
        </w:rPr>
        <w:t xml:space="preserve"> </w:t>
      </w:r>
      <w:r>
        <w:rPr>
          <w:rFonts w:ascii="Times New Roman" w:hAnsi="Times New Roman" w:cs="Times New Roman"/>
          <w:color w:val="7F007F"/>
          <w:sz w:val="16"/>
          <w:szCs w:val="16"/>
        </w:rPr>
        <w:t>ows:reference</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"http://www.w3.org/TR/xmlschema-2/#string"</w:t>
      </w:r>
      <w:r>
        <w:rPr>
          <w:rFonts w:ascii="Times New Roman" w:hAnsi="Times New Roman" w:cs="Times New Roman"/>
          <w:color w:val="008080"/>
          <w:sz w:val="16"/>
          <w:szCs w:val="16"/>
        </w:rPr>
        <w:t>&gt;</w:t>
      </w:r>
      <w:r>
        <w:rPr>
          <w:rFonts w:ascii="Times New Roman" w:hAnsi="Times New Roman" w:cs="Times New Roman"/>
          <w:color w:val="1A1A1A"/>
          <w:sz w:val="16"/>
          <w:szCs w:val="16"/>
        </w:rPr>
        <w:t>string</w:t>
      </w:r>
      <w:r>
        <w:rPr>
          <w:rFonts w:ascii="Times New Roman" w:hAnsi="Times New Roman" w:cs="Times New Roman"/>
          <w:color w:val="008080"/>
          <w:sz w:val="16"/>
          <w:szCs w:val="16"/>
        </w:rPr>
        <w:t>&lt;/</w:t>
      </w:r>
      <w:r>
        <w:rPr>
          <w:rFonts w:ascii="Times New Roman" w:hAnsi="Times New Roman" w:cs="Times New Roman"/>
          <w:color w:val="3F7F7F"/>
          <w:sz w:val="16"/>
          <w:szCs w:val="16"/>
        </w:rPr>
        <w:t>ows:DataType</w:t>
      </w:r>
      <w:r>
        <w:rPr>
          <w:rFonts w:ascii="Times New Roman" w:hAnsi="Times New Roman" w:cs="Times New Roman"/>
          <w:color w:val="008080"/>
          <w:sz w:val="16"/>
          <w:szCs w:val="16"/>
        </w:rPr>
        <w:t>&gt;</w:t>
      </w:r>
    </w:p>
    <w:p w14:paraId="656C96AF"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ows:AllowedValues</w:t>
      </w:r>
      <w:r>
        <w:rPr>
          <w:rFonts w:ascii="Times New Roman" w:hAnsi="Times New Roman" w:cs="Times New Roman"/>
          <w:color w:val="008080"/>
          <w:sz w:val="16"/>
          <w:szCs w:val="16"/>
        </w:rPr>
        <w:t>&gt;</w:t>
      </w:r>
    </w:p>
    <w:p w14:paraId="11DD93D0"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ows:Value</w:t>
      </w:r>
      <w:r>
        <w:rPr>
          <w:rFonts w:ascii="Times New Roman" w:hAnsi="Times New Roman" w:cs="Times New Roman"/>
          <w:color w:val="008080"/>
          <w:sz w:val="16"/>
          <w:szCs w:val="16"/>
        </w:rPr>
        <w:t>&gt;</w:t>
      </w:r>
      <w:r>
        <w:rPr>
          <w:rFonts w:ascii="Times New Roman" w:hAnsi="Times New Roman" w:cs="Times New Roman"/>
          <w:color w:val="1A1A1A"/>
          <w:sz w:val="16"/>
          <w:szCs w:val="16"/>
        </w:rPr>
        <w:t>avg</w:t>
      </w:r>
      <w:r>
        <w:rPr>
          <w:rFonts w:ascii="Times New Roman" w:hAnsi="Times New Roman" w:cs="Times New Roman"/>
          <w:color w:val="008080"/>
          <w:sz w:val="16"/>
          <w:szCs w:val="16"/>
        </w:rPr>
        <w:t>&lt;/</w:t>
      </w:r>
      <w:r>
        <w:rPr>
          <w:rFonts w:ascii="Times New Roman" w:hAnsi="Times New Roman" w:cs="Times New Roman"/>
          <w:color w:val="3F7F7F"/>
          <w:sz w:val="16"/>
          <w:szCs w:val="16"/>
        </w:rPr>
        <w:t>ows:Value</w:t>
      </w:r>
      <w:r>
        <w:rPr>
          <w:rFonts w:ascii="Times New Roman" w:hAnsi="Times New Roman" w:cs="Times New Roman"/>
          <w:color w:val="008080"/>
          <w:sz w:val="16"/>
          <w:szCs w:val="16"/>
        </w:rPr>
        <w:t>&gt;</w:t>
      </w:r>
    </w:p>
    <w:p w14:paraId="7C7C5D0A"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ows:Value</w:t>
      </w:r>
      <w:r>
        <w:rPr>
          <w:rFonts w:ascii="Times New Roman" w:hAnsi="Times New Roman" w:cs="Times New Roman"/>
          <w:color w:val="008080"/>
          <w:sz w:val="16"/>
          <w:szCs w:val="16"/>
        </w:rPr>
        <w:t>&gt;</w:t>
      </w:r>
      <w:r>
        <w:rPr>
          <w:rFonts w:ascii="Times New Roman" w:hAnsi="Times New Roman" w:cs="Times New Roman"/>
          <w:color w:val="1A1A1A"/>
          <w:sz w:val="16"/>
          <w:szCs w:val="16"/>
        </w:rPr>
        <w:t>max</w:t>
      </w:r>
      <w:r>
        <w:rPr>
          <w:rFonts w:ascii="Times New Roman" w:hAnsi="Times New Roman" w:cs="Times New Roman"/>
          <w:color w:val="008080"/>
          <w:sz w:val="16"/>
          <w:szCs w:val="16"/>
        </w:rPr>
        <w:t>&lt;/</w:t>
      </w:r>
      <w:r>
        <w:rPr>
          <w:rFonts w:ascii="Times New Roman" w:hAnsi="Times New Roman" w:cs="Times New Roman"/>
          <w:color w:val="3F7F7F"/>
          <w:sz w:val="16"/>
          <w:szCs w:val="16"/>
        </w:rPr>
        <w:t>ows:Value</w:t>
      </w:r>
      <w:r>
        <w:rPr>
          <w:rFonts w:ascii="Times New Roman" w:hAnsi="Times New Roman" w:cs="Times New Roman"/>
          <w:color w:val="008080"/>
          <w:sz w:val="16"/>
          <w:szCs w:val="16"/>
        </w:rPr>
        <w:t>&gt;</w:t>
      </w:r>
    </w:p>
    <w:p w14:paraId="4A0A379A"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ows:Value</w:t>
      </w:r>
      <w:r>
        <w:rPr>
          <w:rFonts w:ascii="Times New Roman" w:hAnsi="Times New Roman" w:cs="Times New Roman"/>
          <w:color w:val="008080"/>
          <w:sz w:val="16"/>
          <w:szCs w:val="16"/>
        </w:rPr>
        <w:t>&gt;</w:t>
      </w:r>
      <w:r>
        <w:rPr>
          <w:rFonts w:ascii="Times New Roman" w:hAnsi="Times New Roman" w:cs="Times New Roman"/>
          <w:color w:val="1A1A1A"/>
          <w:sz w:val="16"/>
          <w:szCs w:val="16"/>
        </w:rPr>
        <w:t>min</w:t>
      </w:r>
      <w:r>
        <w:rPr>
          <w:rFonts w:ascii="Times New Roman" w:hAnsi="Times New Roman" w:cs="Times New Roman"/>
          <w:color w:val="008080"/>
          <w:sz w:val="16"/>
          <w:szCs w:val="16"/>
        </w:rPr>
        <w:t>&lt;/</w:t>
      </w:r>
      <w:r>
        <w:rPr>
          <w:rFonts w:ascii="Times New Roman" w:hAnsi="Times New Roman" w:cs="Times New Roman"/>
          <w:color w:val="3F7F7F"/>
          <w:sz w:val="16"/>
          <w:szCs w:val="16"/>
        </w:rPr>
        <w:t>ows:Value</w:t>
      </w:r>
      <w:r>
        <w:rPr>
          <w:rFonts w:ascii="Times New Roman" w:hAnsi="Times New Roman" w:cs="Times New Roman"/>
          <w:color w:val="008080"/>
          <w:sz w:val="16"/>
          <w:szCs w:val="16"/>
        </w:rPr>
        <w:t>&gt;</w:t>
      </w:r>
    </w:p>
    <w:p w14:paraId="0503E93D"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ows:Value</w:t>
      </w:r>
      <w:r>
        <w:rPr>
          <w:rFonts w:ascii="Times New Roman" w:hAnsi="Times New Roman" w:cs="Times New Roman"/>
          <w:color w:val="008080"/>
          <w:sz w:val="16"/>
          <w:szCs w:val="16"/>
        </w:rPr>
        <w:t>&gt;</w:t>
      </w:r>
      <w:r>
        <w:rPr>
          <w:rFonts w:ascii="Times New Roman" w:hAnsi="Times New Roman" w:cs="Times New Roman"/>
          <w:color w:val="1A1A1A"/>
          <w:sz w:val="16"/>
          <w:szCs w:val="16"/>
        </w:rPr>
        <w:t>sum</w:t>
      </w:r>
      <w:r>
        <w:rPr>
          <w:rFonts w:ascii="Times New Roman" w:hAnsi="Times New Roman" w:cs="Times New Roman"/>
          <w:color w:val="008080"/>
          <w:sz w:val="16"/>
          <w:szCs w:val="16"/>
        </w:rPr>
        <w:t>&lt;/</w:t>
      </w:r>
      <w:r>
        <w:rPr>
          <w:rFonts w:ascii="Times New Roman" w:hAnsi="Times New Roman" w:cs="Times New Roman"/>
          <w:color w:val="3F7F7F"/>
          <w:sz w:val="16"/>
          <w:szCs w:val="16"/>
        </w:rPr>
        <w:t>ows:Value</w:t>
      </w:r>
      <w:r>
        <w:rPr>
          <w:rFonts w:ascii="Times New Roman" w:hAnsi="Times New Roman" w:cs="Times New Roman"/>
          <w:color w:val="008080"/>
          <w:sz w:val="16"/>
          <w:szCs w:val="16"/>
        </w:rPr>
        <w:t>&gt;</w:t>
      </w:r>
    </w:p>
    <w:p w14:paraId="021777EB"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ows:Value</w:t>
      </w:r>
      <w:r>
        <w:rPr>
          <w:rFonts w:ascii="Times New Roman" w:hAnsi="Times New Roman" w:cs="Times New Roman"/>
          <w:color w:val="008080"/>
          <w:sz w:val="16"/>
          <w:szCs w:val="16"/>
        </w:rPr>
        <w:t>&gt;</w:t>
      </w:r>
      <w:r>
        <w:rPr>
          <w:rFonts w:ascii="Times New Roman" w:hAnsi="Times New Roman" w:cs="Times New Roman"/>
          <w:color w:val="1A1A1A"/>
          <w:sz w:val="16"/>
          <w:szCs w:val="16"/>
        </w:rPr>
        <w:t>count</w:t>
      </w:r>
      <w:r>
        <w:rPr>
          <w:rFonts w:ascii="Times New Roman" w:hAnsi="Times New Roman" w:cs="Times New Roman"/>
          <w:color w:val="008080"/>
          <w:sz w:val="16"/>
          <w:szCs w:val="16"/>
        </w:rPr>
        <w:t>&lt;/</w:t>
      </w:r>
      <w:r>
        <w:rPr>
          <w:rFonts w:ascii="Times New Roman" w:hAnsi="Times New Roman" w:cs="Times New Roman"/>
          <w:color w:val="3F7F7F"/>
          <w:sz w:val="16"/>
          <w:szCs w:val="16"/>
        </w:rPr>
        <w:t>ows:Value</w:t>
      </w:r>
      <w:r>
        <w:rPr>
          <w:rFonts w:ascii="Times New Roman" w:hAnsi="Times New Roman" w:cs="Times New Roman"/>
          <w:color w:val="008080"/>
          <w:sz w:val="16"/>
          <w:szCs w:val="16"/>
        </w:rPr>
        <w:t>&gt;</w:t>
      </w:r>
    </w:p>
    <w:p w14:paraId="59603308"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ows:Value</w:t>
      </w:r>
      <w:r>
        <w:rPr>
          <w:rFonts w:ascii="Times New Roman" w:hAnsi="Times New Roman" w:cs="Times New Roman"/>
          <w:color w:val="008080"/>
          <w:sz w:val="16"/>
          <w:szCs w:val="16"/>
        </w:rPr>
        <w:t>&gt;</w:t>
      </w:r>
      <w:r>
        <w:rPr>
          <w:rFonts w:ascii="Times New Roman" w:hAnsi="Times New Roman" w:cs="Times New Roman"/>
          <w:color w:val="1A1A1A"/>
          <w:sz w:val="16"/>
          <w:szCs w:val="16"/>
        </w:rPr>
        <w:t>var</w:t>
      </w:r>
      <w:r>
        <w:rPr>
          <w:rFonts w:ascii="Times New Roman" w:hAnsi="Times New Roman" w:cs="Times New Roman"/>
          <w:color w:val="008080"/>
          <w:sz w:val="16"/>
          <w:szCs w:val="16"/>
        </w:rPr>
        <w:t>&lt;/</w:t>
      </w:r>
      <w:r>
        <w:rPr>
          <w:rFonts w:ascii="Times New Roman" w:hAnsi="Times New Roman" w:cs="Times New Roman"/>
          <w:color w:val="3F7F7F"/>
          <w:sz w:val="16"/>
          <w:szCs w:val="16"/>
        </w:rPr>
        <w:t>ows:Value</w:t>
      </w:r>
      <w:r>
        <w:rPr>
          <w:rFonts w:ascii="Times New Roman" w:hAnsi="Times New Roman" w:cs="Times New Roman"/>
          <w:color w:val="008080"/>
          <w:sz w:val="16"/>
          <w:szCs w:val="16"/>
        </w:rPr>
        <w:t>&gt;</w:t>
      </w:r>
    </w:p>
    <w:p w14:paraId="5A92B0BE"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lastRenderedPageBreak/>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ows:AllowedValues</w:t>
      </w:r>
      <w:r>
        <w:rPr>
          <w:rFonts w:ascii="Times New Roman" w:hAnsi="Times New Roman" w:cs="Times New Roman"/>
          <w:color w:val="008080"/>
          <w:sz w:val="16"/>
          <w:szCs w:val="16"/>
        </w:rPr>
        <w:t>&gt;</w:t>
      </w:r>
    </w:p>
    <w:p w14:paraId="48935D03"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DefaultValue</w:t>
      </w:r>
      <w:r>
        <w:rPr>
          <w:rFonts w:ascii="Times New Roman" w:hAnsi="Times New Roman" w:cs="Times New Roman"/>
          <w:color w:val="008080"/>
          <w:sz w:val="16"/>
          <w:szCs w:val="16"/>
        </w:rPr>
        <w:t>&gt;</w:t>
      </w:r>
      <w:r>
        <w:rPr>
          <w:rFonts w:ascii="Times New Roman" w:hAnsi="Times New Roman" w:cs="Times New Roman"/>
          <w:color w:val="1A1A1A"/>
          <w:sz w:val="16"/>
          <w:szCs w:val="16"/>
          <w:u w:val="single"/>
        </w:rPr>
        <w:t>avg</w:t>
      </w:r>
      <w:r>
        <w:rPr>
          <w:rFonts w:ascii="Times New Roman" w:hAnsi="Times New Roman" w:cs="Times New Roman"/>
          <w:color w:val="008080"/>
          <w:sz w:val="16"/>
          <w:szCs w:val="16"/>
        </w:rPr>
        <w:t>&lt;/</w:t>
      </w:r>
      <w:r>
        <w:rPr>
          <w:rFonts w:ascii="Times New Roman" w:hAnsi="Times New Roman" w:cs="Times New Roman"/>
          <w:color w:val="3F7F7F"/>
          <w:sz w:val="16"/>
          <w:szCs w:val="16"/>
        </w:rPr>
        <w:t>DefaultValue</w:t>
      </w:r>
      <w:r>
        <w:rPr>
          <w:rFonts w:ascii="Times New Roman" w:hAnsi="Times New Roman" w:cs="Times New Roman"/>
          <w:color w:val="008080"/>
          <w:sz w:val="16"/>
          <w:szCs w:val="16"/>
        </w:rPr>
        <w:t>&gt;</w:t>
      </w:r>
    </w:p>
    <w:p w14:paraId="58641CD2"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LiteralData</w:t>
      </w:r>
      <w:r>
        <w:rPr>
          <w:rFonts w:ascii="Times New Roman" w:hAnsi="Times New Roman" w:cs="Times New Roman"/>
          <w:color w:val="008080"/>
          <w:sz w:val="16"/>
          <w:szCs w:val="16"/>
        </w:rPr>
        <w:t>&gt;</w:t>
      </w:r>
    </w:p>
    <w:p w14:paraId="13B2913D"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Input</w:t>
      </w:r>
      <w:r>
        <w:rPr>
          <w:rFonts w:ascii="Times New Roman" w:hAnsi="Times New Roman" w:cs="Times New Roman"/>
          <w:color w:val="008080"/>
          <w:sz w:val="16"/>
          <w:szCs w:val="16"/>
        </w:rPr>
        <w:t>&gt;</w:t>
      </w:r>
    </w:p>
    <w:p w14:paraId="447A88AF"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Input</w:t>
      </w:r>
      <w:r>
        <w:rPr>
          <w:rFonts w:ascii="Times New Roman" w:hAnsi="Times New Roman" w:cs="Times New Roman"/>
          <w:sz w:val="16"/>
          <w:szCs w:val="16"/>
        </w:rPr>
        <w:t xml:space="preserve"> </w:t>
      </w:r>
      <w:r>
        <w:rPr>
          <w:rFonts w:ascii="Times New Roman" w:hAnsi="Times New Roman" w:cs="Times New Roman"/>
          <w:color w:val="7F007F"/>
          <w:sz w:val="16"/>
          <w:szCs w:val="16"/>
        </w:rPr>
        <w:t>minOccurs</w:t>
      </w:r>
      <w:r>
        <w:rPr>
          <w:rFonts w:ascii="Times New Roman" w:hAnsi="Times New Roman" w:cs="Times New Roman"/>
          <w:color w:val="1A1A1A"/>
          <w:sz w:val="16"/>
          <w:szCs w:val="16"/>
        </w:rPr>
        <w:t>=</w:t>
      </w:r>
      <w:r>
        <w:rPr>
          <w:rFonts w:ascii="Times New Roman" w:hAnsi="Times New Roman" w:cs="Times New Roman"/>
          <w:i/>
          <w:iCs/>
          <w:color w:val="2A00FF"/>
          <w:sz w:val="16"/>
          <w:szCs w:val="16"/>
        </w:rPr>
        <w:t>"0"</w:t>
      </w:r>
      <w:r>
        <w:rPr>
          <w:rFonts w:ascii="Times New Roman" w:hAnsi="Times New Roman" w:cs="Times New Roman"/>
          <w:sz w:val="16"/>
          <w:szCs w:val="16"/>
        </w:rPr>
        <w:t xml:space="preserve"> </w:t>
      </w:r>
      <w:r>
        <w:rPr>
          <w:rFonts w:ascii="Times New Roman" w:hAnsi="Times New Roman" w:cs="Times New Roman"/>
          <w:color w:val="7F007F"/>
          <w:sz w:val="16"/>
          <w:szCs w:val="16"/>
        </w:rPr>
        <w:t>maxOccurs</w:t>
      </w:r>
      <w:r>
        <w:rPr>
          <w:rFonts w:ascii="Times New Roman" w:hAnsi="Times New Roman" w:cs="Times New Roman"/>
          <w:color w:val="1A1A1A"/>
          <w:sz w:val="16"/>
          <w:szCs w:val="16"/>
        </w:rPr>
        <w:t>=</w:t>
      </w:r>
      <w:r>
        <w:rPr>
          <w:rFonts w:ascii="Times New Roman" w:hAnsi="Times New Roman" w:cs="Times New Roman"/>
          <w:i/>
          <w:iCs/>
          <w:color w:val="2A00FF"/>
          <w:sz w:val="16"/>
          <w:szCs w:val="16"/>
        </w:rPr>
        <w:t>"1"</w:t>
      </w:r>
      <w:r>
        <w:rPr>
          <w:rFonts w:ascii="Times New Roman" w:hAnsi="Times New Roman" w:cs="Times New Roman"/>
          <w:color w:val="008080"/>
          <w:sz w:val="16"/>
          <w:szCs w:val="16"/>
        </w:rPr>
        <w:t>&gt;</w:t>
      </w:r>
    </w:p>
    <w:p w14:paraId="2BDA6BE8"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r>
        <w:rPr>
          <w:rFonts w:ascii="Times New Roman" w:hAnsi="Times New Roman" w:cs="Times New Roman"/>
          <w:b/>
          <w:color w:val="1A1A1A"/>
          <w:sz w:val="16"/>
          <w:szCs w:val="16"/>
        </w:rPr>
        <w:t>Max_lon</w:t>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p>
    <w:p w14:paraId="756A5DF2"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r>
        <w:rPr>
          <w:rFonts w:ascii="Times New Roman" w:hAnsi="Times New Roman" w:cs="Times New Roman"/>
          <w:color w:val="1A1A1A"/>
          <w:sz w:val="16"/>
          <w:szCs w:val="16"/>
        </w:rPr>
        <w:t>Maximum longitude (degrees less than or equal to 180.0)</w:t>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p>
    <w:p w14:paraId="0CA315BD"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LiteralData</w:t>
      </w:r>
      <w:r>
        <w:rPr>
          <w:rFonts w:ascii="Times New Roman" w:hAnsi="Times New Roman" w:cs="Times New Roman"/>
          <w:color w:val="008080"/>
          <w:sz w:val="16"/>
          <w:szCs w:val="16"/>
        </w:rPr>
        <w:t>&gt;</w:t>
      </w:r>
    </w:p>
    <w:p w14:paraId="67859AD8"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ows:DataType</w:t>
      </w:r>
      <w:r>
        <w:rPr>
          <w:rFonts w:ascii="Times New Roman" w:hAnsi="Times New Roman" w:cs="Times New Roman"/>
          <w:sz w:val="16"/>
          <w:szCs w:val="16"/>
        </w:rPr>
        <w:t xml:space="preserve"> </w:t>
      </w:r>
      <w:r>
        <w:rPr>
          <w:rFonts w:ascii="Times New Roman" w:hAnsi="Times New Roman" w:cs="Times New Roman"/>
          <w:color w:val="7F007F"/>
          <w:sz w:val="16"/>
          <w:szCs w:val="16"/>
        </w:rPr>
        <w:t>ows:reference</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"http://www.w3.org/TR/xmlschema-2/#float"</w:t>
      </w:r>
      <w:r>
        <w:rPr>
          <w:rFonts w:ascii="Times New Roman" w:hAnsi="Times New Roman" w:cs="Times New Roman"/>
          <w:color w:val="008080"/>
          <w:sz w:val="16"/>
          <w:szCs w:val="16"/>
        </w:rPr>
        <w:t>&gt;</w:t>
      </w:r>
      <w:r>
        <w:rPr>
          <w:rFonts w:ascii="Times New Roman" w:hAnsi="Times New Roman" w:cs="Times New Roman"/>
          <w:color w:val="1A1A1A"/>
          <w:sz w:val="16"/>
          <w:szCs w:val="16"/>
        </w:rPr>
        <w:t>float</w:t>
      </w:r>
      <w:r>
        <w:rPr>
          <w:rFonts w:ascii="Times New Roman" w:hAnsi="Times New Roman" w:cs="Times New Roman"/>
          <w:color w:val="008080"/>
          <w:sz w:val="16"/>
          <w:szCs w:val="16"/>
        </w:rPr>
        <w:t>&lt;/</w:t>
      </w:r>
      <w:r>
        <w:rPr>
          <w:rFonts w:ascii="Times New Roman" w:hAnsi="Times New Roman" w:cs="Times New Roman"/>
          <w:color w:val="3F7F7F"/>
          <w:sz w:val="16"/>
          <w:szCs w:val="16"/>
        </w:rPr>
        <w:t>ows:DataType</w:t>
      </w:r>
      <w:r>
        <w:rPr>
          <w:rFonts w:ascii="Times New Roman" w:hAnsi="Times New Roman" w:cs="Times New Roman"/>
          <w:color w:val="008080"/>
          <w:sz w:val="16"/>
          <w:szCs w:val="16"/>
        </w:rPr>
        <w:t>&gt;</w:t>
      </w:r>
    </w:p>
    <w:p w14:paraId="0B92509A"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ows:AnyValue</w:t>
      </w:r>
      <w:r>
        <w:rPr>
          <w:rFonts w:ascii="Times New Roman" w:hAnsi="Times New Roman" w:cs="Times New Roman"/>
          <w:sz w:val="16"/>
          <w:szCs w:val="16"/>
        </w:rPr>
        <w:t xml:space="preserve"> </w:t>
      </w:r>
      <w:r>
        <w:rPr>
          <w:rFonts w:ascii="Times New Roman" w:hAnsi="Times New Roman" w:cs="Times New Roman"/>
          <w:color w:val="008080"/>
          <w:sz w:val="16"/>
          <w:szCs w:val="16"/>
        </w:rPr>
        <w:t>/&gt;</w:t>
      </w:r>
    </w:p>
    <w:p w14:paraId="072AC84A"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DefaultValue</w:t>
      </w:r>
      <w:r>
        <w:rPr>
          <w:rFonts w:ascii="Times New Roman" w:hAnsi="Times New Roman" w:cs="Times New Roman"/>
          <w:color w:val="008080"/>
          <w:sz w:val="16"/>
          <w:szCs w:val="16"/>
        </w:rPr>
        <w:t>&gt;</w:t>
      </w:r>
      <w:r>
        <w:rPr>
          <w:rFonts w:ascii="Times New Roman" w:hAnsi="Times New Roman" w:cs="Times New Roman"/>
          <w:color w:val="1A1A1A"/>
          <w:sz w:val="16"/>
          <w:szCs w:val="16"/>
        </w:rPr>
        <w:t>180.0</w:t>
      </w:r>
      <w:r>
        <w:rPr>
          <w:rFonts w:ascii="Times New Roman" w:hAnsi="Times New Roman" w:cs="Times New Roman"/>
          <w:color w:val="008080"/>
          <w:sz w:val="16"/>
          <w:szCs w:val="16"/>
        </w:rPr>
        <w:t>&lt;/</w:t>
      </w:r>
      <w:r>
        <w:rPr>
          <w:rFonts w:ascii="Times New Roman" w:hAnsi="Times New Roman" w:cs="Times New Roman"/>
          <w:color w:val="3F7F7F"/>
          <w:sz w:val="16"/>
          <w:szCs w:val="16"/>
        </w:rPr>
        <w:t>DefaultValue</w:t>
      </w:r>
      <w:r>
        <w:rPr>
          <w:rFonts w:ascii="Times New Roman" w:hAnsi="Times New Roman" w:cs="Times New Roman"/>
          <w:color w:val="008080"/>
          <w:sz w:val="16"/>
          <w:szCs w:val="16"/>
        </w:rPr>
        <w:t>&gt;</w:t>
      </w:r>
    </w:p>
    <w:p w14:paraId="0F527609"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LiteralData</w:t>
      </w:r>
      <w:r>
        <w:rPr>
          <w:rFonts w:ascii="Times New Roman" w:hAnsi="Times New Roman" w:cs="Times New Roman"/>
          <w:color w:val="008080"/>
          <w:sz w:val="16"/>
          <w:szCs w:val="16"/>
        </w:rPr>
        <w:t>&gt;</w:t>
      </w:r>
    </w:p>
    <w:p w14:paraId="6986DEC1"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Input</w:t>
      </w:r>
      <w:r>
        <w:rPr>
          <w:rFonts w:ascii="Times New Roman" w:hAnsi="Times New Roman" w:cs="Times New Roman"/>
          <w:color w:val="008080"/>
          <w:sz w:val="16"/>
          <w:szCs w:val="16"/>
        </w:rPr>
        <w:t>&gt;</w:t>
      </w:r>
    </w:p>
    <w:p w14:paraId="761C87BF"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Input</w:t>
      </w:r>
      <w:r>
        <w:rPr>
          <w:rFonts w:ascii="Times New Roman" w:hAnsi="Times New Roman" w:cs="Times New Roman"/>
          <w:sz w:val="16"/>
          <w:szCs w:val="16"/>
        </w:rPr>
        <w:t xml:space="preserve"> </w:t>
      </w:r>
      <w:r>
        <w:rPr>
          <w:rFonts w:ascii="Times New Roman" w:hAnsi="Times New Roman" w:cs="Times New Roman"/>
          <w:color w:val="7F007F"/>
          <w:sz w:val="16"/>
          <w:szCs w:val="16"/>
        </w:rPr>
        <w:t>minOccurs</w:t>
      </w:r>
      <w:r>
        <w:rPr>
          <w:rFonts w:ascii="Times New Roman" w:hAnsi="Times New Roman" w:cs="Times New Roman"/>
          <w:color w:val="1A1A1A"/>
          <w:sz w:val="16"/>
          <w:szCs w:val="16"/>
        </w:rPr>
        <w:t>=</w:t>
      </w:r>
      <w:r>
        <w:rPr>
          <w:rFonts w:ascii="Times New Roman" w:hAnsi="Times New Roman" w:cs="Times New Roman"/>
          <w:i/>
          <w:iCs/>
          <w:color w:val="2A00FF"/>
          <w:sz w:val="16"/>
          <w:szCs w:val="16"/>
        </w:rPr>
        <w:t>"1"</w:t>
      </w:r>
      <w:r>
        <w:rPr>
          <w:rFonts w:ascii="Times New Roman" w:hAnsi="Times New Roman" w:cs="Times New Roman"/>
          <w:sz w:val="16"/>
          <w:szCs w:val="16"/>
        </w:rPr>
        <w:t xml:space="preserve"> </w:t>
      </w:r>
      <w:r>
        <w:rPr>
          <w:rFonts w:ascii="Times New Roman" w:hAnsi="Times New Roman" w:cs="Times New Roman"/>
          <w:color w:val="7F007F"/>
          <w:sz w:val="16"/>
          <w:szCs w:val="16"/>
        </w:rPr>
        <w:t>maxOccurs</w:t>
      </w:r>
      <w:r>
        <w:rPr>
          <w:rFonts w:ascii="Times New Roman" w:hAnsi="Times New Roman" w:cs="Times New Roman"/>
          <w:color w:val="1A1A1A"/>
          <w:sz w:val="16"/>
          <w:szCs w:val="16"/>
        </w:rPr>
        <w:t>=</w:t>
      </w:r>
      <w:r>
        <w:rPr>
          <w:rFonts w:ascii="Times New Roman" w:hAnsi="Times New Roman" w:cs="Times New Roman"/>
          <w:i/>
          <w:iCs/>
          <w:color w:val="2A00FF"/>
          <w:sz w:val="16"/>
          <w:szCs w:val="16"/>
        </w:rPr>
        <w:t>"1"</w:t>
      </w:r>
      <w:r>
        <w:rPr>
          <w:rFonts w:ascii="Times New Roman" w:hAnsi="Times New Roman" w:cs="Times New Roman"/>
          <w:color w:val="008080"/>
          <w:sz w:val="16"/>
          <w:szCs w:val="16"/>
        </w:rPr>
        <w:t>&gt;</w:t>
      </w:r>
    </w:p>
    <w:p w14:paraId="3F90B155"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r>
        <w:rPr>
          <w:rFonts w:ascii="Times New Roman" w:hAnsi="Times New Roman" w:cs="Times New Roman"/>
          <w:b/>
          <w:color w:val="1A1A1A"/>
          <w:sz w:val="16"/>
          <w:szCs w:val="16"/>
        </w:rPr>
        <w:t>Start_date</w:t>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p>
    <w:p w14:paraId="2CEFE8F7"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r>
        <w:rPr>
          <w:rFonts w:ascii="Times New Roman" w:hAnsi="Times New Roman" w:cs="Times New Roman"/>
          <w:color w:val="1A1A1A"/>
          <w:sz w:val="16"/>
          <w:szCs w:val="16"/>
        </w:rPr>
        <w:t>The first date/time to extract data (yyyyMMddHHmmss)</w:t>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p>
    <w:p w14:paraId="0AC91277"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LiteralData</w:t>
      </w:r>
      <w:r>
        <w:rPr>
          <w:rFonts w:ascii="Times New Roman" w:hAnsi="Times New Roman" w:cs="Times New Roman"/>
          <w:color w:val="008080"/>
          <w:sz w:val="16"/>
          <w:szCs w:val="16"/>
        </w:rPr>
        <w:t>&gt;</w:t>
      </w:r>
    </w:p>
    <w:p w14:paraId="5ED624B0"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ows:DataType</w:t>
      </w:r>
      <w:r>
        <w:rPr>
          <w:rFonts w:ascii="Times New Roman" w:hAnsi="Times New Roman" w:cs="Times New Roman"/>
          <w:sz w:val="16"/>
          <w:szCs w:val="16"/>
        </w:rPr>
        <w:t xml:space="preserve"> </w:t>
      </w:r>
      <w:r>
        <w:rPr>
          <w:rFonts w:ascii="Times New Roman" w:hAnsi="Times New Roman" w:cs="Times New Roman"/>
          <w:color w:val="7F007F"/>
          <w:sz w:val="16"/>
          <w:szCs w:val="16"/>
        </w:rPr>
        <w:t>ows:reference</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"http://www.w3.org/TR/xmlschema-2/#string"</w:t>
      </w:r>
      <w:r>
        <w:rPr>
          <w:rFonts w:ascii="Times New Roman" w:hAnsi="Times New Roman" w:cs="Times New Roman"/>
          <w:color w:val="008080"/>
          <w:sz w:val="16"/>
          <w:szCs w:val="16"/>
        </w:rPr>
        <w:t>&gt;</w:t>
      </w:r>
      <w:r>
        <w:rPr>
          <w:rFonts w:ascii="Times New Roman" w:hAnsi="Times New Roman" w:cs="Times New Roman"/>
          <w:color w:val="1A1A1A"/>
          <w:sz w:val="16"/>
          <w:szCs w:val="16"/>
        </w:rPr>
        <w:t>string</w:t>
      </w:r>
      <w:r>
        <w:rPr>
          <w:rFonts w:ascii="Times New Roman" w:hAnsi="Times New Roman" w:cs="Times New Roman"/>
          <w:color w:val="008080"/>
          <w:sz w:val="16"/>
          <w:szCs w:val="16"/>
        </w:rPr>
        <w:t>&lt;/</w:t>
      </w:r>
      <w:r>
        <w:rPr>
          <w:rFonts w:ascii="Times New Roman" w:hAnsi="Times New Roman" w:cs="Times New Roman"/>
          <w:color w:val="3F7F7F"/>
          <w:sz w:val="16"/>
          <w:szCs w:val="16"/>
        </w:rPr>
        <w:t>ows:DataType</w:t>
      </w:r>
      <w:r>
        <w:rPr>
          <w:rFonts w:ascii="Times New Roman" w:hAnsi="Times New Roman" w:cs="Times New Roman"/>
          <w:color w:val="008080"/>
          <w:sz w:val="16"/>
          <w:szCs w:val="16"/>
        </w:rPr>
        <w:t>&gt;</w:t>
      </w:r>
    </w:p>
    <w:p w14:paraId="584A5C63"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ows:AnyValue</w:t>
      </w:r>
      <w:r>
        <w:rPr>
          <w:rFonts w:ascii="Times New Roman" w:hAnsi="Times New Roman" w:cs="Times New Roman"/>
          <w:sz w:val="16"/>
          <w:szCs w:val="16"/>
        </w:rPr>
        <w:t xml:space="preserve"> </w:t>
      </w:r>
      <w:r>
        <w:rPr>
          <w:rFonts w:ascii="Times New Roman" w:hAnsi="Times New Roman" w:cs="Times New Roman"/>
          <w:color w:val="008080"/>
          <w:sz w:val="16"/>
          <w:szCs w:val="16"/>
        </w:rPr>
        <w:t>/&gt;</w:t>
      </w:r>
    </w:p>
    <w:p w14:paraId="37C723BF"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LiteralData</w:t>
      </w:r>
      <w:r>
        <w:rPr>
          <w:rFonts w:ascii="Times New Roman" w:hAnsi="Times New Roman" w:cs="Times New Roman"/>
          <w:color w:val="008080"/>
          <w:sz w:val="16"/>
          <w:szCs w:val="16"/>
        </w:rPr>
        <w:t>&gt;</w:t>
      </w:r>
    </w:p>
    <w:p w14:paraId="6DB331CC"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Input</w:t>
      </w:r>
      <w:r>
        <w:rPr>
          <w:rFonts w:ascii="Times New Roman" w:hAnsi="Times New Roman" w:cs="Times New Roman"/>
          <w:color w:val="008080"/>
          <w:sz w:val="16"/>
          <w:szCs w:val="16"/>
        </w:rPr>
        <w:t>&gt;</w:t>
      </w:r>
    </w:p>
    <w:p w14:paraId="0E8A5008"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Input</w:t>
      </w:r>
      <w:r>
        <w:rPr>
          <w:rFonts w:ascii="Times New Roman" w:hAnsi="Times New Roman" w:cs="Times New Roman"/>
          <w:sz w:val="16"/>
          <w:szCs w:val="16"/>
        </w:rPr>
        <w:t xml:space="preserve"> </w:t>
      </w:r>
      <w:r>
        <w:rPr>
          <w:rFonts w:ascii="Times New Roman" w:hAnsi="Times New Roman" w:cs="Times New Roman"/>
          <w:color w:val="7F007F"/>
          <w:sz w:val="16"/>
          <w:szCs w:val="16"/>
        </w:rPr>
        <w:t>minOccurs</w:t>
      </w:r>
      <w:r>
        <w:rPr>
          <w:rFonts w:ascii="Times New Roman" w:hAnsi="Times New Roman" w:cs="Times New Roman"/>
          <w:color w:val="1A1A1A"/>
          <w:sz w:val="16"/>
          <w:szCs w:val="16"/>
        </w:rPr>
        <w:t>=</w:t>
      </w:r>
      <w:r>
        <w:rPr>
          <w:rFonts w:ascii="Times New Roman" w:hAnsi="Times New Roman" w:cs="Times New Roman"/>
          <w:i/>
          <w:iCs/>
          <w:color w:val="2A00FF"/>
          <w:sz w:val="16"/>
          <w:szCs w:val="16"/>
        </w:rPr>
        <w:t>"0"</w:t>
      </w:r>
      <w:r>
        <w:rPr>
          <w:rFonts w:ascii="Times New Roman" w:hAnsi="Times New Roman" w:cs="Times New Roman"/>
          <w:sz w:val="16"/>
          <w:szCs w:val="16"/>
        </w:rPr>
        <w:t xml:space="preserve"> </w:t>
      </w:r>
      <w:r>
        <w:rPr>
          <w:rFonts w:ascii="Times New Roman" w:hAnsi="Times New Roman" w:cs="Times New Roman"/>
          <w:color w:val="7F007F"/>
          <w:sz w:val="16"/>
          <w:szCs w:val="16"/>
        </w:rPr>
        <w:t>maxOccurs</w:t>
      </w:r>
      <w:r>
        <w:rPr>
          <w:rFonts w:ascii="Times New Roman" w:hAnsi="Times New Roman" w:cs="Times New Roman"/>
          <w:color w:val="1A1A1A"/>
          <w:sz w:val="16"/>
          <w:szCs w:val="16"/>
        </w:rPr>
        <w:t>=</w:t>
      </w:r>
      <w:r>
        <w:rPr>
          <w:rFonts w:ascii="Times New Roman" w:hAnsi="Times New Roman" w:cs="Times New Roman"/>
          <w:i/>
          <w:iCs/>
          <w:color w:val="2A00FF"/>
          <w:sz w:val="16"/>
          <w:szCs w:val="16"/>
        </w:rPr>
        <w:t>"1"</w:t>
      </w:r>
      <w:r>
        <w:rPr>
          <w:rFonts w:ascii="Times New Roman" w:hAnsi="Times New Roman" w:cs="Times New Roman"/>
          <w:color w:val="008080"/>
          <w:sz w:val="16"/>
          <w:szCs w:val="16"/>
        </w:rPr>
        <w:t>&gt;</w:t>
      </w:r>
    </w:p>
    <w:p w14:paraId="6B2CEC30"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r>
        <w:rPr>
          <w:rFonts w:ascii="Times New Roman" w:hAnsi="Times New Roman" w:cs="Times New Roman"/>
          <w:b/>
          <w:color w:val="1A1A1A"/>
          <w:sz w:val="16"/>
          <w:szCs w:val="16"/>
        </w:rPr>
        <w:t>Gridder</w:t>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p>
    <w:p w14:paraId="356DF0DD"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r>
        <w:rPr>
          <w:rFonts w:ascii="Times New Roman" w:hAnsi="Times New Roman" w:cs="Times New Roman"/>
          <w:color w:val="1A1A1A"/>
          <w:sz w:val="16"/>
          <w:szCs w:val="16"/>
        </w:rPr>
        <w:t>The gridder to use</w:t>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p>
    <w:p w14:paraId="55BE18D6"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LiteralData</w:t>
      </w:r>
      <w:r>
        <w:rPr>
          <w:rFonts w:ascii="Times New Roman" w:hAnsi="Times New Roman" w:cs="Times New Roman"/>
          <w:color w:val="008080"/>
          <w:sz w:val="16"/>
          <w:szCs w:val="16"/>
        </w:rPr>
        <w:t>&gt;</w:t>
      </w:r>
    </w:p>
    <w:p w14:paraId="78CBBFAD"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ows:DataType</w:t>
      </w:r>
      <w:r>
        <w:rPr>
          <w:rFonts w:ascii="Times New Roman" w:hAnsi="Times New Roman" w:cs="Times New Roman"/>
          <w:sz w:val="16"/>
          <w:szCs w:val="16"/>
        </w:rPr>
        <w:t xml:space="preserve"> </w:t>
      </w:r>
      <w:r>
        <w:rPr>
          <w:rFonts w:ascii="Times New Roman" w:hAnsi="Times New Roman" w:cs="Times New Roman"/>
          <w:color w:val="7F007F"/>
          <w:sz w:val="16"/>
          <w:szCs w:val="16"/>
        </w:rPr>
        <w:t>ows:reference</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"http://www.w3.org/TR/xmlschema-2/#string"</w:t>
      </w:r>
      <w:r>
        <w:rPr>
          <w:rFonts w:ascii="Times New Roman" w:hAnsi="Times New Roman" w:cs="Times New Roman"/>
          <w:color w:val="008080"/>
          <w:sz w:val="16"/>
          <w:szCs w:val="16"/>
        </w:rPr>
        <w:t>&gt;</w:t>
      </w:r>
      <w:r>
        <w:rPr>
          <w:rFonts w:ascii="Times New Roman" w:hAnsi="Times New Roman" w:cs="Times New Roman"/>
          <w:color w:val="1A1A1A"/>
          <w:sz w:val="16"/>
          <w:szCs w:val="16"/>
        </w:rPr>
        <w:t>string</w:t>
      </w:r>
      <w:r>
        <w:rPr>
          <w:rFonts w:ascii="Times New Roman" w:hAnsi="Times New Roman" w:cs="Times New Roman"/>
          <w:color w:val="008080"/>
          <w:sz w:val="16"/>
          <w:szCs w:val="16"/>
        </w:rPr>
        <w:t>&lt;/</w:t>
      </w:r>
      <w:r>
        <w:rPr>
          <w:rFonts w:ascii="Times New Roman" w:hAnsi="Times New Roman" w:cs="Times New Roman"/>
          <w:color w:val="3F7F7F"/>
          <w:sz w:val="16"/>
          <w:szCs w:val="16"/>
        </w:rPr>
        <w:t>ows:DataType</w:t>
      </w:r>
      <w:r>
        <w:rPr>
          <w:rFonts w:ascii="Times New Roman" w:hAnsi="Times New Roman" w:cs="Times New Roman"/>
          <w:color w:val="008080"/>
          <w:sz w:val="16"/>
          <w:szCs w:val="16"/>
        </w:rPr>
        <w:t>&gt;</w:t>
      </w:r>
    </w:p>
    <w:p w14:paraId="3B854C4E"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ows:AllowedValues</w:t>
      </w:r>
      <w:r>
        <w:rPr>
          <w:rFonts w:ascii="Times New Roman" w:hAnsi="Times New Roman" w:cs="Times New Roman"/>
          <w:color w:val="008080"/>
          <w:sz w:val="16"/>
          <w:szCs w:val="16"/>
        </w:rPr>
        <w:t>&gt;</w:t>
      </w:r>
    </w:p>
    <w:p w14:paraId="03CD1AF1"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ows:Value</w:t>
      </w:r>
      <w:r>
        <w:rPr>
          <w:rFonts w:ascii="Times New Roman" w:hAnsi="Times New Roman" w:cs="Times New Roman"/>
          <w:color w:val="008080"/>
          <w:sz w:val="16"/>
          <w:szCs w:val="16"/>
        </w:rPr>
        <w:t>&gt;</w:t>
      </w:r>
      <w:r>
        <w:rPr>
          <w:rFonts w:ascii="Times New Roman" w:hAnsi="Times New Roman" w:cs="Times New Roman"/>
          <w:color w:val="1A1A1A"/>
          <w:sz w:val="16"/>
          <w:szCs w:val="16"/>
        </w:rPr>
        <w:t>EMSF</w:t>
      </w:r>
      <w:r>
        <w:rPr>
          <w:rFonts w:ascii="Times New Roman" w:hAnsi="Times New Roman" w:cs="Times New Roman"/>
          <w:color w:val="008080"/>
          <w:sz w:val="16"/>
          <w:szCs w:val="16"/>
        </w:rPr>
        <w:t>&lt;/</w:t>
      </w:r>
      <w:r>
        <w:rPr>
          <w:rFonts w:ascii="Times New Roman" w:hAnsi="Times New Roman" w:cs="Times New Roman"/>
          <w:color w:val="3F7F7F"/>
          <w:sz w:val="16"/>
          <w:szCs w:val="16"/>
        </w:rPr>
        <w:t>ows:Value</w:t>
      </w:r>
      <w:r>
        <w:rPr>
          <w:rFonts w:ascii="Times New Roman" w:hAnsi="Times New Roman" w:cs="Times New Roman"/>
          <w:color w:val="008080"/>
          <w:sz w:val="16"/>
          <w:szCs w:val="16"/>
        </w:rPr>
        <w:t>&gt;</w:t>
      </w:r>
    </w:p>
    <w:p w14:paraId="6E8F316A"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ows:AllowedValues</w:t>
      </w:r>
      <w:r>
        <w:rPr>
          <w:rFonts w:ascii="Times New Roman" w:hAnsi="Times New Roman" w:cs="Times New Roman"/>
          <w:color w:val="008080"/>
          <w:sz w:val="16"/>
          <w:szCs w:val="16"/>
        </w:rPr>
        <w:t>&gt;</w:t>
      </w:r>
    </w:p>
    <w:p w14:paraId="0667B39C"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DefaultValue</w:t>
      </w:r>
      <w:r>
        <w:rPr>
          <w:rFonts w:ascii="Times New Roman" w:hAnsi="Times New Roman" w:cs="Times New Roman"/>
          <w:color w:val="008080"/>
          <w:sz w:val="16"/>
          <w:szCs w:val="16"/>
        </w:rPr>
        <w:t>&gt;</w:t>
      </w:r>
      <w:r>
        <w:rPr>
          <w:rFonts w:ascii="Times New Roman" w:hAnsi="Times New Roman" w:cs="Times New Roman"/>
          <w:color w:val="1A1A1A"/>
          <w:sz w:val="16"/>
          <w:szCs w:val="16"/>
        </w:rPr>
        <w:t>EMSF</w:t>
      </w:r>
      <w:r>
        <w:rPr>
          <w:rFonts w:ascii="Times New Roman" w:hAnsi="Times New Roman" w:cs="Times New Roman"/>
          <w:color w:val="008080"/>
          <w:sz w:val="16"/>
          <w:szCs w:val="16"/>
        </w:rPr>
        <w:t>&lt;/</w:t>
      </w:r>
      <w:r>
        <w:rPr>
          <w:rFonts w:ascii="Times New Roman" w:hAnsi="Times New Roman" w:cs="Times New Roman"/>
          <w:color w:val="3F7F7F"/>
          <w:sz w:val="16"/>
          <w:szCs w:val="16"/>
        </w:rPr>
        <w:t>DefaultValue</w:t>
      </w:r>
      <w:r>
        <w:rPr>
          <w:rFonts w:ascii="Times New Roman" w:hAnsi="Times New Roman" w:cs="Times New Roman"/>
          <w:color w:val="008080"/>
          <w:sz w:val="16"/>
          <w:szCs w:val="16"/>
        </w:rPr>
        <w:t>&gt;</w:t>
      </w:r>
    </w:p>
    <w:p w14:paraId="53622423"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LiteralData</w:t>
      </w:r>
      <w:r>
        <w:rPr>
          <w:rFonts w:ascii="Times New Roman" w:hAnsi="Times New Roman" w:cs="Times New Roman"/>
          <w:color w:val="008080"/>
          <w:sz w:val="16"/>
          <w:szCs w:val="16"/>
        </w:rPr>
        <w:t>&gt;</w:t>
      </w:r>
    </w:p>
    <w:p w14:paraId="771142F4"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Input</w:t>
      </w:r>
      <w:r>
        <w:rPr>
          <w:rFonts w:ascii="Times New Roman" w:hAnsi="Times New Roman" w:cs="Times New Roman"/>
          <w:color w:val="008080"/>
          <w:sz w:val="16"/>
          <w:szCs w:val="16"/>
        </w:rPr>
        <w:t>&gt;</w:t>
      </w:r>
    </w:p>
    <w:p w14:paraId="6C428E96"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DataInputs</w:t>
      </w:r>
      <w:r>
        <w:rPr>
          <w:rFonts w:ascii="Times New Roman" w:hAnsi="Times New Roman" w:cs="Times New Roman"/>
          <w:color w:val="008080"/>
          <w:sz w:val="16"/>
          <w:szCs w:val="16"/>
        </w:rPr>
        <w:t>&gt;</w:t>
      </w:r>
    </w:p>
    <w:p w14:paraId="50650BC0"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ProcessDescription</w:t>
      </w:r>
      <w:r>
        <w:rPr>
          <w:rFonts w:ascii="Times New Roman" w:hAnsi="Times New Roman" w:cs="Times New Roman"/>
          <w:color w:val="008080"/>
          <w:sz w:val="16"/>
          <w:szCs w:val="16"/>
        </w:rPr>
        <w:t>&gt;</w:t>
      </w:r>
    </w:p>
    <w:p w14:paraId="4F8096F2" w14:textId="77777777" w:rsidR="002D4F19" w:rsidRDefault="0057376A">
      <w:pPr>
        <w:widowControl w:val="0"/>
        <w:rPr>
          <w:rFonts w:ascii="Times New Roman" w:hAnsi="Times New Roman" w:cs="Times New Roman"/>
          <w:color w:val="008080"/>
          <w:sz w:val="16"/>
          <w:szCs w:val="16"/>
        </w:rPr>
      </w:pPr>
      <w:r>
        <w:rPr>
          <w:rFonts w:ascii="Times New Roman" w:hAnsi="Times New Roman" w:cs="Times New Roman"/>
          <w:color w:val="008080"/>
          <w:sz w:val="16"/>
          <w:szCs w:val="16"/>
        </w:rPr>
        <w:t>&lt;/</w:t>
      </w:r>
      <w:r>
        <w:rPr>
          <w:rFonts w:ascii="Times New Roman" w:hAnsi="Times New Roman" w:cs="Times New Roman"/>
          <w:color w:val="3F7F7F"/>
          <w:sz w:val="16"/>
          <w:szCs w:val="16"/>
          <w:shd w:val="clear" w:color="auto" w:fill="C0C0C0"/>
        </w:rPr>
        <w:t>wps:ProcessDescriptions</w:t>
      </w:r>
      <w:r>
        <w:rPr>
          <w:rFonts w:ascii="Times New Roman" w:hAnsi="Times New Roman" w:cs="Times New Roman"/>
          <w:color w:val="008080"/>
          <w:sz w:val="16"/>
          <w:szCs w:val="16"/>
        </w:rPr>
        <w:t>&gt;</w:t>
      </w:r>
    </w:p>
    <w:p w14:paraId="132BA5B9" w14:textId="77777777" w:rsidR="002D4F19" w:rsidRDefault="002D4F19">
      <w:pPr>
        <w:rPr>
          <w:rFonts w:ascii="Times New Roman" w:hAnsi="Times New Roman" w:cs="Times New Roman"/>
          <w:b/>
          <w:sz w:val="28"/>
          <w:szCs w:val="28"/>
        </w:rPr>
      </w:pPr>
    </w:p>
    <w:p w14:paraId="0C815B97" w14:textId="77777777" w:rsidR="002D4F19" w:rsidRDefault="002D4F19">
      <w:pPr>
        <w:rPr>
          <w:rFonts w:ascii="Times New Roman" w:hAnsi="Times New Roman" w:cs="Times New Roman"/>
          <w:b/>
          <w:sz w:val="28"/>
          <w:szCs w:val="28"/>
        </w:rPr>
      </w:pPr>
    </w:p>
    <w:p w14:paraId="59A357DE" w14:textId="77777777" w:rsidR="002D4F19" w:rsidRDefault="0057376A">
      <w:pPr>
        <w:rPr>
          <w:rFonts w:ascii="Times New Roman" w:hAnsi="Times New Roman" w:cs="Times New Roman"/>
          <w:b/>
          <w:sz w:val="28"/>
          <w:szCs w:val="28"/>
        </w:rPr>
      </w:pPr>
      <w:r>
        <w:rPr>
          <w:rFonts w:ascii="Times New Roman" w:hAnsi="Times New Roman" w:cs="Times New Roman"/>
          <w:b/>
          <w:u w:val="single"/>
        </w:rPr>
        <w:t>3) Execute():</w:t>
      </w:r>
    </w:p>
    <w:p w14:paraId="6A6EB956" w14:textId="77777777" w:rsidR="002D4F19" w:rsidRDefault="002D4F19">
      <w:pPr>
        <w:pStyle w:val="LO-normal"/>
        <w:rPr>
          <w:rFonts w:ascii="Times New Roman" w:hAnsi="Times New Roman" w:cs="Times New Roman"/>
          <w:b/>
        </w:rPr>
      </w:pPr>
    </w:p>
    <w:p w14:paraId="34C90257" w14:textId="1890EE5E"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 xml:space="preserve">The </w:t>
      </w:r>
      <w:r>
        <w:rPr>
          <w:rFonts w:ascii="Times New Roman" w:hAnsi="Times New Roman" w:cs="Times New Roman"/>
          <w:b/>
          <w:sz w:val="22"/>
          <w:szCs w:val="22"/>
        </w:rPr>
        <w:t>Execute</w:t>
      </w:r>
      <w:r>
        <w:rPr>
          <w:rFonts w:ascii="Times New Roman" w:hAnsi="Times New Roman" w:cs="Times New Roman"/>
          <w:sz w:val="22"/>
          <w:szCs w:val="22"/>
        </w:rPr>
        <w:t xml:space="preserve"> method is a request to invoke the service and perform its operations with specified input values and required output data items. The request may be made as either a GET URL, or a POST with an XMLrequest document. </w:t>
      </w:r>
      <w:r w:rsidR="00EC1919">
        <w:rPr>
          <w:rFonts w:ascii="Times New Roman" w:hAnsi="Times New Roman" w:cs="Times New Roman"/>
          <w:sz w:val="22"/>
          <w:szCs w:val="22"/>
        </w:rPr>
        <w:t xml:space="preserve">When </w:t>
      </w:r>
      <w:r>
        <w:rPr>
          <w:rFonts w:ascii="Times New Roman" w:hAnsi="Times New Roman" w:cs="Times New Roman"/>
          <w:sz w:val="22"/>
          <w:szCs w:val="22"/>
        </w:rPr>
        <w:t>the request has a complex structure, the POST form is more typically used</w:t>
      </w:r>
      <w:r w:rsidR="00EC1919">
        <w:rPr>
          <w:rFonts w:ascii="Times New Roman" w:hAnsi="Times New Roman" w:cs="Times New Roman"/>
          <w:sz w:val="22"/>
          <w:szCs w:val="22"/>
        </w:rPr>
        <w:t>; however, both request types must be supported according to the specification</w:t>
      </w:r>
    </w:p>
    <w:p w14:paraId="1E6BA53D" w14:textId="77777777" w:rsidR="002D4F19" w:rsidRDefault="002D4F19">
      <w:pPr>
        <w:pStyle w:val="LO-normal"/>
        <w:rPr>
          <w:rFonts w:ascii="Times New Roman" w:hAnsi="Times New Roman" w:cs="Times New Roman"/>
          <w:sz w:val="22"/>
          <w:szCs w:val="22"/>
        </w:rPr>
      </w:pPr>
    </w:p>
    <w:p w14:paraId="22AEE2A3" w14:textId="77777777" w:rsidR="002D4F19" w:rsidRDefault="0057376A">
      <w:pPr>
        <w:pStyle w:val="LO-normal"/>
        <w:rPr>
          <w:rFonts w:ascii="Times New Roman" w:hAnsi="Times New Roman" w:cs="Times New Roman"/>
          <w:sz w:val="22"/>
          <w:szCs w:val="22"/>
        </w:rPr>
      </w:pPr>
      <w:r>
        <w:rPr>
          <w:rFonts w:ascii="Times New Roman" w:hAnsi="Times New Roman" w:cs="Times New Roman"/>
          <w:sz w:val="22"/>
          <w:szCs w:val="22"/>
        </w:rPr>
        <w:t xml:space="preserve">The inputs and outputs required for the request depend on the service being executed.  For the ESGF use case, the output of the </w:t>
      </w:r>
      <w:r>
        <w:rPr>
          <w:rFonts w:ascii="Times New Roman" w:hAnsi="Times New Roman" w:cs="Times New Roman"/>
          <w:b/>
          <w:sz w:val="22"/>
          <w:szCs w:val="22"/>
        </w:rPr>
        <w:t>GetCapabilities</w:t>
      </w:r>
      <w:r>
        <w:rPr>
          <w:rFonts w:ascii="Times New Roman" w:hAnsi="Times New Roman" w:cs="Times New Roman"/>
          <w:sz w:val="22"/>
          <w:szCs w:val="22"/>
        </w:rPr>
        <w:t xml:space="preserve"> request above will serve as the input for the </w:t>
      </w:r>
      <w:r>
        <w:rPr>
          <w:rFonts w:ascii="Times New Roman" w:hAnsi="Times New Roman" w:cs="Times New Roman"/>
          <w:b/>
          <w:sz w:val="22"/>
          <w:szCs w:val="22"/>
        </w:rPr>
        <w:t>Execute</w:t>
      </w:r>
      <w:r>
        <w:rPr>
          <w:rFonts w:ascii="Times New Roman" w:hAnsi="Times New Roman" w:cs="Times New Roman"/>
          <w:sz w:val="22"/>
          <w:szCs w:val="22"/>
        </w:rPr>
        <w:t xml:space="preserve"> method.  The enclosed example uses the GET URL approach for brevity.  The same information could be provided to the same process via a POST with an XML document.</w:t>
      </w:r>
    </w:p>
    <w:p w14:paraId="2A395A03" w14:textId="77777777" w:rsidR="002D4F19" w:rsidRDefault="002D4F19">
      <w:pPr>
        <w:pStyle w:val="LO-normal"/>
        <w:rPr>
          <w:rFonts w:ascii="Times New Roman" w:hAnsi="Times New Roman" w:cs="Times New Roman"/>
          <w:b/>
        </w:rPr>
      </w:pPr>
    </w:p>
    <w:p w14:paraId="753EF3E9" w14:textId="77777777" w:rsidR="002D4F19" w:rsidRDefault="0057376A" w:rsidP="00237B66">
      <w:pPr>
        <w:pStyle w:val="LO-normal"/>
        <w:numPr>
          <w:ilvl w:val="0"/>
          <w:numId w:val="2"/>
        </w:numPr>
      </w:pPr>
      <w:r>
        <w:rPr>
          <w:rFonts w:ascii="Times New Roman" w:hAnsi="Times New Roman" w:cs="Times New Roman"/>
          <w:b/>
          <w:sz w:val="22"/>
          <w:szCs w:val="22"/>
        </w:rPr>
        <w:t>Input URL</w:t>
      </w:r>
      <w:r>
        <w:rPr>
          <w:rFonts w:ascii="Times New Roman" w:hAnsi="Times New Roman" w:cs="Times New Roman"/>
          <w:sz w:val="22"/>
          <w:szCs w:val="22"/>
        </w:rPr>
        <w:t>:</w:t>
      </w:r>
    </w:p>
    <w:p w14:paraId="0B203526" w14:textId="77777777" w:rsidR="002D4F19" w:rsidRDefault="002D4F19">
      <w:pPr>
        <w:rPr>
          <w:rFonts w:ascii="Times New Roman" w:hAnsi="Times New Roman" w:cs="Times New Roman"/>
          <w:sz w:val="22"/>
          <w:szCs w:val="22"/>
        </w:rPr>
      </w:pPr>
    </w:p>
    <w:p w14:paraId="6DA39DE3" w14:textId="77777777" w:rsidR="002D4F19" w:rsidRDefault="00D13E72">
      <w:pPr>
        <w:ind w:left="360" w:firstLine="720"/>
        <w:rPr>
          <w:rFonts w:ascii="Times New Roman" w:hAnsi="Times New Roman" w:cs="Times New Roman"/>
          <w:sz w:val="22"/>
          <w:szCs w:val="22"/>
        </w:rPr>
      </w:pPr>
      <w:hyperlink r:id="rId14">
        <w:r w:rsidR="0057376A">
          <w:rPr>
            <w:rStyle w:val="InternetLink"/>
            <w:rFonts w:ascii="Times New Roman" w:hAnsi="Times New Roman" w:cs="Times New Roman"/>
            <w:sz w:val="22"/>
            <w:szCs w:val="22"/>
          </w:rPr>
          <w:t>http://localhost/cgi-bin/pywps.cgi?&amp;</w:t>
        </w:r>
      </w:hyperlink>
    </w:p>
    <w:p w14:paraId="38ECF850" w14:textId="77777777" w:rsidR="002D4F19" w:rsidRDefault="0057376A">
      <w:pPr>
        <w:ind w:left="720" w:firstLine="720"/>
        <w:rPr>
          <w:rFonts w:ascii="Times New Roman" w:hAnsi="Times New Roman" w:cs="Times New Roman"/>
          <w:sz w:val="22"/>
          <w:szCs w:val="22"/>
        </w:rPr>
      </w:pPr>
      <w:r>
        <w:rPr>
          <w:rFonts w:ascii="Times New Roman" w:hAnsi="Times New Roman" w:cs="Times New Roman"/>
          <w:sz w:val="22"/>
          <w:szCs w:val="22"/>
        </w:rPr>
        <w:t>version=1.0.0&amp;</w:t>
      </w:r>
    </w:p>
    <w:p w14:paraId="75FEEFCC" w14:textId="77777777" w:rsidR="002D4F19" w:rsidRDefault="0057376A">
      <w:pPr>
        <w:ind w:left="720" w:firstLine="720"/>
        <w:rPr>
          <w:rFonts w:ascii="Times New Roman" w:hAnsi="Times New Roman" w:cs="Times New Roman"/>
          <w:sz w:val="22"/>
          <w:szCs w:val="22"/>
        </w:rPr>
      </w:pPr>
      <w:r>
        <w:rPr>
          <w:rFonts w:ascii="Times New Roman" w:hAnsi="Times New Roman" w:cs="Times New Roman"/>
          <w:sz w:val="22"/>
          <w:szCs w:val="22"/>
        </w:rPr>
        <w:t>service=WPS&amp;</w:t>
      </w:r>
    </w:p>
    <w:p w14:paraId="5042640A" w14:textId="77777777" w:rsidR="002D4F19" w:rsidRDefault="0057376A">
      <w:pPr>
        <w:ind w:left="720" w:firstLine="720"/>
        <w:rPr>
          <w:rFonts w:ascii="Times New Roman" w:hAnsi="Times New Roman" w:cs="Times New Roman"/>
          <w:sz w:val="22"/>
          <w:szCs w:val="22"/>
        </w:rPr>
      </w:pPr>
      <w:r>
        <w:rPr>
          <w:rFonts w:ascii="Times New Roman" w:hAnsi="Times New Roman" w:cs="Times New Roman"/>
          <w:sz w:val="22"/>
          <w:szCs w:val="22"/>
        </w:rPr>
        <w:t>request=Execute&amp;</w:t>
      </w:r>
    </w:p>
    <w:p w14:paraId="1E04A216" w14:textId="77777777" w:rsidR="002D4F19" w:rsidRDefault="0057376A">
      <w:pPr>
        <w:ind w:left="720" w:firstLine="720"/>
        <w:rPr>
          <w:rFonts w:ascii="Times New Roman" w:hAnsi="Times New Roman" w:cs="Times New Roman"/>
          <w:sz w:val="22"/>
          <w:szCs w:val="22"/>
        </w:rPr>
      </w:pPr>
      <w:r>
        <w:rPr>
          <w:rFonts w:ascii="Times New Roman" w:hAnsi="Times New Roman" w:cs="Times New Roman"/>
          <w:sz w:val="22"/>
          <w:szCs w:val="22"/>
        </w:rPr>
        <w:t>identifier=MultiModelAvg&amp;</w:t>
      </w:r>
    </w:p>
    <w:p w14:paraId="32CAE04A" w14:textId="77777777" w:rsidR="002D4F19" w:rsidRDefault="0057376A">
      <w:pPr>
        <w:ind w:left="720" w:firstLine="720"/>
        <w:rPr>
          <w:rFonts w:ascii="Times New Roman" w:hAnsi="Times New Roman" w:cs="Times New Roman"/>
          <w:sz w:val="22"/>
          <w:szCs w:val="22"/>
        </w:rPr>
      </w:pPr>
      <w:r>
        <w:rPr>
          <w:rFonts w:ascii="Times New Roman" w:hAnsi="Times New Roman" w:cs="Times New Roman"/>
          <w:sz w:val="22"/>
          <w:szCs w:val="22"/>
        </w:rPr>
        <w:lastRenderedPageBreak/>
        <w:t>responseform=responsedocument&amp;</w:t>
      </w:r>
    </w:p>
    <w:p w14:paraId="2C0B3680" w14:textId="77777777" w:rsidR="002D4F19" w:rsidRDefault="0057376A">
      <w:pPr>
        <w:ind w:left="720" w:firstLine="720"/>
        <w:rPr>
          <w:rFonts w:ascii="Times New Roman" w:hAnsi="Times New Roman" w:cs="Times New Roman"/>
          <w:sz w:val="22"/>
          <w:szCs w:val="22"/>
        </w:rPr>
      </w:pPr>
      <w:r>
        <w:rPr>
          <w:rFonts w:ascii="Times New Roman" w:hAnsi="Times New Roman" w:cs="Times New Roman"/>
          <w:sz w:val="22"/>
          <w:szCs w:val="22"/>
        </w:rPr>
        <w:t>storeexecuteresponse=true&amp;</w:t>
      </w:r>
    </w:p>
    <w:p w14:paraId="45368825" w14:textId="77777777" w:rsidR="002D4F19" w:rsidRDefault="0057376A">
      <w:pPr>
        <w:ind w:left="720" w:firstLine="720"/>
        <w:rPr>
          <w:rFonts w:ascii="Times New Roman" w:hAnsi="Times New Roman" w:cs="Times New Roman"/>
          <w:sz w:val="22"/>
          <w:szCs w:val="22"/>
        </w:rPr>
      </w:pPr>
      <w:r>
        <w:rPr>
          <w:rFonts w:ascii="Times New Roman" w:hAnsi="Times New Roman" w:cs="Times New Roman"/>
          <w:sz w:val="22"/>
          <w:szCs w:val="22"/>
        </w:rPr>
        <w:t>status=true&amp;</w:t>
      </w:r>
    </w:p>
    <w:p w14:paraId="5811BD65" w14:textId="77777777" w:rsidR="002D4F19" w:rsidRDefault="0057376A">
      <w:pPr>
        <w:ind w:left="720" w:firstLine="720"/>
        <w:rPr>
          <w:rFonts w:ascii="Times New Roman" w:hAnsi="Times New Roman" w:cs="Times New Roman"/>
          <w:sz w:val="22"/>
          <w:szCs w:val="22"/>
        </w:rPr>
      </w:pPr>
      <w:r>
        <w:rPr>
          <w:rFonts w:ascii="Times New Roman" w:hAnsi="Times New Roman" w:cs="Times New Roman"/>
          <w:sz w:val="22"/>
          <w:szCs w:val="22"/>
        </w:rPr>
        <w:t>datainputs=[</w:t>
      </w:r>
    </w:p>
    <w:p w14:paraId="3B9BB03F" w14:textId="77777777" w:rsidR="002D4F19" w:rsidRDefault="0057376A">
      <w:pPr>
        <w:ind w:left="1440" w:firstLine="720"/>
        <w:rPr>
          <w:rFonts w:ascii="Times New Roman" w:hAnsi="Times New Roman" w:cs="Times New Roman"/>
          <w:sz w:val="22"/>
          <w:szCs w:val="22"/>
        </w:rPr>
      </w:pPr>
      <w:r>
        <w:rPr>
          <w:rFonts w:ascii="Times New Roman" w:hAnsi="Times New Roman" w:cs="Times New Roman"/>
          <w:sz w:val="22"/>
          <w:szCs w:val="22"/>
        </w:rPr>
        <w:t>Dataset=http://opendap.esgf/tasavg_mm_ECMWF_200001-200012.nc,</w:t>
      </w:r>
    </w:p>
    <w:p w14:paraId="5EC53195" w14:textId="77777777" w:rsidR="002D4F19" w:rsidRDefault="0057376A">
      <w:pPr>
        <w:ind w:left="1440"/>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r>
      <w:hyperlink r:id="rId15">
        <w:r>
          <w:rPr>
            <w:rStyle w:val="InternetLink"/>
            <w:rFonts w:ascii="Times New Roman" w:hAnsi="Times New Roman" w:cs="Times New Roman"/>
            <w:sz w:val="22"/>
            <w:szCs w:val="22"/>
          </w:rPr>
          <w:t>http://opendap.esgf/tasavg_mm_CFSR_200001-200012.nc</w:t>
        </w:r>
      </w:hyperlink>
      <w:r>
        <w:rPr>
          <w:rFonts w:ascii="Times New Roman" w:hAnsi="Times New Roman" w:cs="Times New Roman"/>
          <w:sz w:val="22"/>
          <w:szCs w:val="22"/>
        </w:rPr>
        <w:t>,</w:t>
      </w:r>
    </w:p>
    <w:p w14:paraId="4E0C1305" w14:textId="77777777" w:rsidR="002D4F19" w:rsidRDefault="0057376A">
      <w:pPr>
        <w:ind w:left="1440"/>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r>
      <w:hyperlink r:id="rId16">
        <w:r>
          <w:rPr>
            <w:rStyle w:val="InternetLink"/>
            <w:rFonts w:ascii="Times New Roman" w:hAnsi="Times New Roman" w:cs="Times New Roman"/>
            <w:sz w:val="22"/>
            <w:szCs w:val="22"/>
          </w:rPr>
          <w:t>http://opendap.esgf/tasavg_mm_MERRA_200001-2000012.nc</w:t>
        </w:r>
      </w:hyperlink>
      <w:r>
        <w:rPr>
          <w:rFonts w:ascii="Times New Roman" w:hAnsi="Times New Roman" w:cs="Times New Roman"/>
          <w:sz w:val="22"/>
          <w:szCs w:val="22"/>
        </w:rPr>
        <w:t>;</w:t>
      </w:r>
    </w:p>
    <w:p w14:paraId="40428441" w14:textId="77777777" w:rsidR="002D4F19" w:rsidRDefault="0057376A">
      <w:pPr>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t>Operation=avg;</w:t>
      </w:r>
    </w:p>
    <w:p w14:paraId="52D8787F" w14:textId="77777777" w:rsidR="002D4F19" w:rsidRDefault="0057376A">
      <w:pPr>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t>Variable=tas;</w:t>
      </w:r>
    </w:p>
    <w:p w14:paraId="55937388" w14:textId="77777777" w:rsidR="002D4F19" w:rsidRDefault="0057376A">
      <w:pPr>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t>Start_date=20000101;</w:t>
      </w:r>
    </w:p>
    <w:p w14:paraId="14C4089E" w14:textId="77777777" w:rsidR="002D4F19" w:rsidRDefault="0057376A">
      <w:pPr>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t>End_date=20001231;</w:t>
      </w:r>
    </w:p>
    <w:p w14:paraId="3F8B5191" w14:textId="77777777" w:rsidR="002D4F19" w:rsidRDefault="0057376A">
      <w:pPr>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t>Max_lat=50;</w:t>
      </w:r>
    </w:p>
    <w:p w14:paraId="5EC4FC0B" w14:textId="77777777" w:rsidR="002D4F19" w:rsidRDefault="0057376A">
      <w:pPr>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t>Max_lon=-66;</w:t>
      </w:r>
    </w:p>
    <w:p w14:paraId="46062011" w14:textId="77777777" w:rsidR="002D4F19" w:rsidRDefault="0057376A">
      <w:pPr>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t>Min_lat=24;</w:t>
      </w:r>
    </w:p>
    <w:p w14:paraId="7408FF7E" w14:textId="77777777" w:rsidR="002D4F19" w:rsidRDefault="0057376A">
      <w:pPr>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t xml:space="preserve">Min_lon=-125; </w:t>
      </w:r>
    </w:p>
    <w:p w14:paraId="183E8461" w14:textId="77777777" w:rsidR="002D4F19" w:rsidRDefault="0057376A">
      <w:pPr>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t>Start_level=1;</w:t>
      </w:r>
    </w:p>
    <w:p w14:paraId="31693D9A" w14:textId="77777777" w:rsidR="002D4F19" w:rsidRDefault="0057376A">
      <w:pPr>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t>End_level=42;</w:t>
      </w:r>
    </w:p>
    <w:p w14:paraId="2D6D17E9" w14:textId="77777777" w:rsidR="002D4F19" w:rsidRDefault="0057376A">
      <w:pPr>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t>Gridder=EMSF;</w:t>
      </w:r>
    </w:p>
    <w:p w14:paraId="4D3B0CC0" w14:textId="77777777" w:rsidR="002D4F19" w:rsidRDefault="0057376A">
      <w:pPr>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t>Grid=T85;</w:t>
      </w:r>
    </w:p>
    <w:p w14:paraId="6D650A0C" w14:textId="77777777" w:rsidR="002D4F19" w:rsidRDefault="0057376A">
      <w:pPr>
        <w:ind w:left="1440" w:firstLine="720"/>
        <w:rPr>
          <w:rFonts w:ascii="Times New Roman" w:hAnsi="Times New Roman" w:cs="Times New Roman"/>
          <w:sz w:val="22"/>
          <w:szCs w:val="22"/>
        </w:rPr>
      </w:pPr>
      <w:r>
        <w:rPr>
          <w:rFonts w:ascii="Times New Roman" w:hAnsi="Times New Roman" w:cs="Times New Roman"/>
          <w:sz w:val="22"/>
          <w:szCs w:val="22"/>
        </w:rPr>
        <w:t>Output=OpendapURL;</w:t>
      </w:r>
    </w:p>
    <w:p w14:paraId="583F6891" w14:textId="77777777" w:rsidR="002D4F19" w:rsidRDefault="0057376A">
      <w:pPr>
        <w:ind w:left="1440" w:firstLine="720"/>
        <w:rPr>
          <w:rFonts w:ascii="Times New Roman" w:hAnsi="Times New Roman" w:cs="Times New Roman"/>
          <w:sz w:val="22"/>
          <w:szCs w:val="22"/>
        </w:rPr>
      </w:pPr>
      <w:r>
        <w:rPr>
          <w:rFonts w:ascii="Times New Roman" w:hAnsi="Times New Roman" w:cs="Times New Roman"/>
          <w:sz w:val="22"/>
          <w:szCs w:val="22"/>
        </w:rPr>
        <w:t>OutputFileName=multi-model-avg-north-america-2000-ECMWF-CFSR-MERRA.nc;]</w:t>
      </w:r>
    </w:p>
    <w:p w14:paraId="139B6669" w14:textId="77777777" w:rsidR="002D4F19" w:rsidRDefault="002D4F19">
      <w:pPr>
        <w:pStyle w:val="LO-normal"/>
        <w:rPr>
          <w:rFonts w:ascii="Times New Roman" w:hAnsi="Times New Roman" w:cs="Times New Roman"/>
          <w:sz w:val="22"/>
          <w:szCs w:val="22"/>
        </w:rPr>
      </w:pPr>
    </w:p>
    <w:p w14:paraId="4BB4748E" w14:textId="77777777" w:rsidR="002D4F19" w:rsidRDefault="0057376A" w:rsidP="00237B66">
      <w:pPr>
        <w:pStyle w:val="LO-normal"/>
        <w:numPr>
          <w:ilvl w:val="0"/>
          <w:numId w:val="2"/>
        </w:numPr>
      </w:pPr>
      <w:r>
        <w:rPr>
          <w:rFonts w:ascii="Times New Roman" w:hAnsi="Times New Roman" w:cs="Times New Roman"/>
          <w:b/>
          <w:sz w:val="22"/>
          <w:szCs w:val="22"/>
        </w:rPr>
        <w:t>Sample Response Document</w:t>
      </w:r>
      <w:r>
        <w:rPr>
          <w:rFonts w:ascii="Times New Roman" w:hAnsi="Times New Roman" w:cs="Times New Roman"/>
          <w:sz w:val="22"/>
          <w:szCs w:val="22"/>
        </w:rPr>
        <w:t>:</w:t>
      </w:r>
    </w:p>
    <w:p w14:paraId="64E83E14" w14:textId="77777777" w:rsidR="002D4F19" w:rsidRDefault="002D4F19">
      <w:pPr>
        <w:pStyle w:val="LO-normal"/>
        <w:ind w:left="720"/>
        <w:rPr>
          <w:rFonts w:ascii="Times New Roman" w:hAnsi="Times New Roman" w:cs="Times New Roman"/>
          <w:sz w:val="22"/>
          <w:szCs w:val="22"/>
        </w:rPr>
      </w:pPr>
    </w:p>
    <w:p w14:paraId="3CA284F2" w14:textId="77777777" w:rsidR="002D4F19" w:rsidRDefault="0057376A">
      <w:pPr>
        <w:ind w:left="720"/>
        <w:rPr>
          <w:rFonts w:ascii="Times New Roman" w:hAnsi="Times New Roman" w:cs="Times New Roman"/>
          <w:sz w:val="22"/>
          <w:szCs w:val="22"/>
        </w:rPr>
      </w:pPr>
      <w:r>
        <w:rPr>
          <w:rFonts w:ascii="Times New Roman" w:hAnsi="Times New Roman" w:cs="Times New Roman"/>
          <w:sz w:val="22"/>
          <w:szCs w:val="22"/>
        </w:rPr>
        <w:t xml:space="preserve">The initial feedback from the </w:t>
      </w:r>
      <w:r>
        <w:rPr>
          <w:rFonts w:ascii="Times New Roman" w:hAnsi="Times New Roman" w:cs="Times New Roman"/>
          <w:b/>
          <w:sz w:val="22"/>
          <w:szCs w:val="22"/>
        </w:rPr>
        <w:t>Execute</w:t>
      </w:r>
      <w:r>
        <w:rPr>
          <w:rFonts w:ascii="Times New Roman" w:hAnsi="Times New Roman" w:cs="Times New Roman"/>
          <w:sz w:val="22"/>
          <w:szCs w:val="22"/>
        </w:rPr>
        <w:t xml:space="preserve"> operation is an XML response document similar to the one below.  The </w:t>
      </w:r>
      <w:r>
        <w:rPr>
          <w:rFonts w:ascii="Times New Roman" w:hAnsi="Times New Roman" w:cs="Times New Roman"/>
          <w:b/>
          <w:sz w:val="22"/>
          <w:szCs w:val="22"/>
        </w:rPr>
        <w:t>statusLocation</w:t>
      </w:r>
      <w:r>
        <w:rPr>
          <w:rFonts w:ascii="Times New Roman" w:hAnsi="Times New Roman" w:cs="Times New Roman"/>
          <w:sz w:val="22"/>
          <w:szCs w:val="22"/>
        </w:rPr>
        <w:t xml:space="preserve"> points to a separate XML status document, which contains the specific process details.  Note that the status field indicates that the process has been accepted.</w:t>
      </w:r>
    </w:p>
    <w:p w14:paraId="41D2FF2C" w14:textId="77777777" w:rsidR="002D4F19" w:rsidRDefault="002D4F19">
      <w:pPr>
        <w:rPr>
          <w:rFonts w:ascii="Times New Roman" w:hAnsi="Times New Roman" w:cs="Times New Roman"/>
          <w:szCs w:val="24"/>
        </w:rPr>
      </w:pPr>
    </w:p>
    <w:p w14:paraId="56940ADB"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008080"/>
          <w:sz w:val="16"/>
          <w:szCs w:val="16"/>
        </w:rPr>
        <w:t>&lt;</w:t>
      </w:r>
      <w:r>
        <w:rPr>
          <w:rFonts w:ascii="Times New Roman" w:hAnsi="Times New Roman" w:cs="Times New Roman"/>
          <w:color w:val="3F7F7F"/>
          <w:sz w:val="16"/>
          <w:szCs w:val="16"/>
          <w:shd w:val="clear" w:color="auto" w:fill="C0C0C0"/>
        </w:rPr>
        <w:t>wps:ExecuteResponse</w:t>
      </w:r>
    </w:p>
    <w:p w14:paraId="08716587" w14:textId="77777777" w:rsidR="002D4F19" w:rsidRDefault="0057376A">
      <w:pPr>
        <w:widowControl w:val="0"/>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color w:val="7F007F"/>
          <w:sz w:val="16"/>
          <w:szCs w:val="16"/>
        </w:rPr>
        <w:t>xsi:schemaLocation</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"http://www.opengis.net/wps/1.0.0 http://schemas.opengis.net/wps/1.0.0/wpsExecute_response.xsd"</w:t>
      </w:r>
    </w:p>
    <w:p w14:paraId="0150AA16" w14:textId="77777777" w:rsidR="002D4F19" w:rsidRDefault="0057376A">
      <w:pPr>
        <w:widowControl w:val="0"/>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color w:val="7F007F"/>
          <w:sz w:val="16"/>
          <w:szCs w:val="16"/>
        </w:rPr>
        <w:t>service</w:t>
      </w:r>
      <w:r>
        <w:rPr>
          <w:rFonts w:ascii="Times New Roman" w:hAnsi="Times New Roman" w:cs="Times New Roman"/>
          <w:color w:val="1A1A1A"/>
          <w:sz w:val="16"/>
          <w:szCs w:val="16"/>
        </w:rPr>
        <w:t>=</w:t>
      </w:r>
      <w:r>
        <w:rPr>
          <w:rFonts w:ascii="Times New Roman" w:hAnsi="Times New Roman" w:cs="Times New Roman"/>
          <w:i/>
          <w:iCs/>
          <w:color w:val="2A00FF"/>
          <w:sz w:val="16"/>
          <w:szCs w:val="16"/>
        </w:rPr>
        <w:t>"WPS"</w:t>
      </w:r>
      <w:r>
        <w:rPr>
          <w:rFonts w:ascii="Times New Roman" w:hAnsi="Times New Roman" w:cs="Times New Roman"/>
          <w:sz w:val="16"/>
          <w:szCs w:val="16"/>
        </w:rPr>
        <w:t xml:space="preserve"> </w:t>
      </w:r>
      <w:r>
        <w:rPr>
          <w:rFonts w:ascii="Times New Roman" w:hAnsi="Times New Roman" w:cs="Times New Roman"/>
          <w:color w:val="7F007F"/>
          <w:sz w:val="16"/>
          <w:szCs w:val="16"/>
        </w:rPr>
        <w:t>version</w:t>
      </w:r>
      <w:r>
        <w:rPr>
          <w:rFonts w:ascii="Times New Roman" w:hAnsi="Times New Roman" w:cs="Times New Roman"/>
          <w:color w:val="1A1A1A"/>
          <w:sz w:val="16"/>
          <w:szCs w:val="16"/>
        </w:rPr>
        <w:t>=</w:t>
      </w:r>
      <w:r>
        <w:rPr>
          <w:rFonts w:ascii="Times New Roman" w:hAnsi="Times New Roman" w:cs="Times New Roman"/>
          <w:i/>
          <w:iCs/>
          <w:color w:val="2A00FF"/>
          <w:sz w:val="16"/>
          <w:szCs w:val="16"/>
        </w:rPr>
        <w:t>"1.0.0"</w:t>
      </w:r>
      <w:r>
        <w:rPr>
          <w:rFonts w:ascii="Times New Roman" w:hAnsi="Times New Roman" w:cs="Times New Roman"/>
          <w:sz w:val="16"/>
          <w:szCs w:val="16"/>
        </w:rPr>
        <w:t xml:space="preserve"> </w:t>
      </w:r>
      <w:r>
        <w:rPr>
          <w:rFonts w:ascii="Times New Roman" w:hAnsi="Times New Roman" w:cs="Times New Roman"/>
          <w:color w:val="7F007F"/>
          <w:sz w:val="16"/>
          <w:szCs w:val="16"/>
        </w:rPr>
        <w:t>xml:lang</w:t>
      </w:r>
      <w:r>
        <w:rPr>
          <w:rFonts w:ascii="Times New Roman" w:hAnsi="Times New Roman" w:cs="Times New Roman"/>
          <w:color w:val="1A1A1A"/>
          <w:sz w:val="16"/>
          <w:szCs w:val="16"/>
        </w:rPr>
        <w:t>=</w:t>
      </w:r>
      <w:r>
        <w:rPr>
          <w:rFonts w:ascii="Times New Roman" w:hAnsi="Times New Roman" w:cs="Times New Roman"/>
          <w:i/>
          <w:iCs/>
          <w:color w:val="2A00FF"/>
          <w:sz w:val="16"/>
          <w:szCs w:val="16"/>
        </w:rPr>
        <w:t>"en-CA"</w:t>
      </w:r>
    </w:p>
    <w:p w14:paraId="0E99D0C2" w14:textId="77777777" w:rsidR="002D4F19" w:rsidRDefault="0057376A">
      <w:pPr>
        <w:widowControl w:val="0"/>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color w:val="7F007F"/>
          <w:sz w:val="16"/>
          <w:szCs w:val="16"/>
        </w:rPr>
        <w:t>serviceInstance</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"http://nccs.gov/cgi-bin/wps?service=WPS&amp;request=GetCapabilities&amp;version=1.0.0"</w:t>
      </w:r>
    </w:p>
    <w:p w14:paraId="3DEA4FE2" w14:textId="77777777" w:rsidR="002D4F19" w:rsidRDefault="0057376A">
      <w:pPr>
        <w:widowControl w:val="0"/>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b/>
          <w:color w:val="7F007F"/>
          <w:sz w:val="16"/>
          <w:szCs w:val="16"/>
        </w:rPr>
        <w:t>statusLocation</w:t>
      </w:r>
      <w:r>
        <w:rPr>
          <w:rFonts w:ascii="Times New Roman" w:hAnsi="Times New Roman" w:cs="Times New Roman"/>
          <w:color w:val="1A1A1A"/>
          <w:sz w:val="16"/>
          <w:szCs w:val="16"/>
        </w:rPr>
        <w:t>=</w:t>
      </w:r>
      <w:r>
        <w:rPr>
          <w:rFonts w:ascii="Times New Roman" w:hAnsi="Times New Roman" w:cs="Times New Roman"/>
          <w:i/>
          <w:iCs/>
          <w:color w:val="2A00FF"/>
          <w:sz w:val="16"/>
          <w:szCs w:val="16"/>
        </w:rPr>
        <w:t>"</w:t>
      </w:r>
      <w:r>
        <w:rPr>
          <w:rFonts w:ascii="Times New Roman" w:hAnsi="Times New Roman" w:cs="Times New Roman"/>
          <w:b/>
          <w:i/>
          <w:iCs/>
          <w:color w:val="2A00FF"/>
          <w:sz w:val="16"/>
          <w:szCs w:val="16"/>
        </w:rPr>
        <w:t>http://localhost/wps/wpsoutputs/pywps-400f9a62-b6cb-11e4-bfbd-000c2930e06a.xml</w:t>
      </w:r>
      <w:r>
        <w:rPr>
          <w:rFonts w:ascii="Times New Roman" w:hAnsi="Times New Roman" w:cs="Times New Roman"/>
          <w:i/>
          <w:iCs/>
          <w:color w:val="2A00FF"/>
          <w:sz w:val="16"/>
          <w:szCs w:val="16"/>
        </w:rPr>
        <w:t>"</w:t>
      </w:r>
      <w:r>
        <w:rPr>
          <w:rFonts w:ascii="Times New Roman" w:hAnsi="Times New Roman" w:cs="Times New Roman"/>
          <w:color w:val="008080"/>
          <w:sz w:val="16"/>
          <w:szCs w:val="16"/>
        </w:rPr>
        <w:t>&gt;</w:t>
      </w:r>
    </w:p>
    <w:p w14:paraId="6107794A"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wps:Process</w:t>
      </w:r>
      <w:r>
        <w:rPr>
          <w:rFonts w:ascii="Times New Roman" w:hAnsi="Times New Roman" w:cs="Times New Roman"/>
          <w:sz w:val="16"/>
          <w:szCs w:val="16"/>
        </w:rPr>
        <w:t xml:space="preserve"> </w:t>
      </w:r>
      <w:r>
        <w:rPr>
          <w:rFonts w:ascii="Times New Roman" w:hAnsi="Times New Roman" w:cs="Times New Roman"/>
          <w:color w:val="7F007F"/>
          <w:sz w:val="16"/>
          <w:szCs w:val="16"/>
        </w:rPr>
        <w:t>wps:processVersion</w:t>
      </w:r>
      <w:r>
        <w:rPr>
          <w:rFonts w:ascii="Times New Roman" w:hAnsi="Times New Roman" w:cs="Times New Roman"/>
          <w:color w:val="1A1A1A"/>
          <w:sz w:val="16"/>
          <w:szCs w:val="16"/>
        </w:rPr>
        <w:t>=</w:t>
      </w:r>
      <w:r>
        <w:rPr>
          <w:rFonts w:ascii="Times New Roman" w:hAnsi="Times New Roman" w:cs="Times New Roman"/>
          <w:i/>
          <w:iCs/>
          <w:color w:val="2A00FF"/>
          <w:sz w:val="16"/>
          <w:szCs w:val="16"/>
        </w:rPr>
        <w:t>"1.0.0"</w:t>
      </w:r>
      <w:r>
        <w:rPr>
          <w:rFonts w:ascii="Times New Roman" w:hAnsi="Times New Roman" w:cs="Times New Roman"/>
          <w:color w:val="008080"/>
          <w:sz w:val="16"/>
          <w:szCs w:val="16"/>
        </w:rPr>
        <w:t>&gt;</w:t>
      </w:r>
    </w:p>
    <w:p w14:paraId="76C4E87E"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r>
        <w:rPr>
          <w:rFonts w:ascii="Times New Roman" w:hAnsi="Times New Roman" w:cs="Times New Roman"/>
          <w:color w:val="1A1A1A"/>
          <w:sz w:val="16"/>
          <w:szCs w:val="16"/>
        </w:rPr>
        <w:t>MultiModelAvg</w:t>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p>
    <w:p w14:paraId="7B181717"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r>
        <w:rPr>
          <w:rFonts w:ascii="Times New Roman" w:hAnsi="Times New Roman" w:cs="Times New Roman"/>
          <w:color w:val="1A1A1A"/>
          <w:sz w:val="16"/>
          <w:szCs w:val="16"/>
        </w:rPr>
        <w:t>ESGF Use Case: Multi-Model Average</w:t>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p>
    <w:p w14:paraId="663ACE28"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ows:Abstract</w:t>
      </w:r>
      <w:r>
        <w:rPr>
          <w:rFonts w:ascii="Times New Roman" w:hAnsi="Times New Roman" w:cs="Times New Roman"/>
          <w:color w:val="008080"/>
          <w:sz w:val="16"/>
          <w:szCs w:val="16"/>
        </w:rPr>
        <w:t>&gt;</w:t>
      </w:r>
      <w:r>
        <w:rPr>
          <w:rFonts w:ascii="Times New Roman" w:hAnsi="Times New Roman" w:cs="Times New Roman"/>
          <w:color w:val="1A1A1A"/>
          <w:sz w:val="16"/>
          <w:szCs w:val="16"/>
        </w:rPr>
        <w:t>Averaging over multiple models across federated data.</w:t>
      </w:r>
      <w:r>
        <w:rPr>
          <w:rFonts w:ascii="Times New Roman" w:hAnsi="Times New Roman" w:cs="Times New Roman"/>
          <w:color w:val="008080"/>
          <w:sz w:val="16"/>
          <w:szCs w:val="16"/>
        </w:rPr>
        <w:t>&lt;/</w:t>
      </w:r>
      <w:r>
        <w:rPr>
          <w:rFonts w:ascii="Times New Roman" w:hAnsi="Times New Roman" w:cs="Times New Roman"/>
          <w:color w:val="3F7F7F"/>
          <w:sz w:val="16"/>
          <w:szCs w:val="16"/>
        </w:rPr>
        <w:t>ows:Abstract</w:t>
      </w:r>
      <w:r>
        <w:rPr>
          <w:rFonts w:ascii="Times New Roman" w:hAnsi="Times New Roman" w:cs="Times New Roman"/>
          <w:color w:val="008080"/>
          <w:sz w:val="16"/>
          <w:szCs w:val="16"/>
        </w:rPr>
        <w:t>&gt;</w:t>
      </w:r>
    </w:p>
    <w:p w14:paraId="7903B7A9"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wps:Process</w:t>
      </w:r>
      <w:r>
        <w:rPr>
          <w:rFonts w:ascii="Times New Roman" w:hAnsi="Times New Roman" w:cs="Times New Roman"/>
          <w:color w:val="008080"/>
          <w:sz w:val="16"/>
          <w:szCs w:val="16"/>
        </w:rPr>
        <w:t>&gt;</w:t>
      </w:r>
    </w:p>
    <w:p w14:paraId="1EA9B426"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wps:Status</w:t>
      </w:r>
      <w:r>
        <w:rPr>
          <w:rFonts w:ascii="Times New Roman" w:hAnsi="Times New Roman" w:cs="Times New Roman"/>
          <w:sz w:val="16"/>
          <w:szCs w:val="16"/>
        </w:rPr>
        <w:t xml:space="preserve"> </w:t>
      </w:r>
      <w:r>
        <w:rPr>
          <w:rFonts w:ascii="Times New Roman" w:hAnsi="Times New Roman" w:cs="Times New Roman"/>
          <w:color w:val="7F007F"/>
          <w:sz w:val="16"/>
          <w:szCs w:val="16"/>
        </w:rPr>
        <w:t>creationTime</w:t>
      </w:r>
      <w:r>
        <w:rPr>
          <w:rFonts w:ascii="Times New Roman" w:hAnsi="Times New Roman" w:cs="Times New Roman"/>
          <w:color w:val="1A1A1A"/>
          <w:sz w:val="16"/>
          <w:szCs w:val="16"/>
        </w:rPr>
        <w:t>=</w:t>
      </w:r>
      <w:r>
        <w:rPr>
          <w:rFonts w:ascii="Times New Roman" w:hAnsi="Times New Roman" w:cs="Times New Roman"/>
          <w:i/>
          <w:iCs/>
          <w:color w:val="2A00FF"/>
          <w:sz w:val="16"/>
          <w:szCs w:val="16"/>
        </w:rPr>
        <w:t>"2015-02-17T17:34:39Z"</w:t>
      </w:r>
      <w:r>
        <w:rPr>
          <w:rFonts w:ascii="Times New Roman" w:hAnsi="Times New Roman" w:cs="Times New Roman"/>
          <w:color w:val="008080"/>
          <w:sz w:val="16"/>
          <w:szCs w:val="16"/>
        </w:rPr>
        <w:t>&gt;</w:t>
      </w:r>
    </w:p>
    <w:p w14:paraId="6F70E30E"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w:t>
      </w:r>
      <w:r>
        <w:rPr>
          <w:rFonts w:ascii="Times New Roman" w:hAnsi="Times New Roman" w:cs="Times New Roman"/>
          <w:b/>
          <w:color w:val="3F7F7F"/>
          <w:sz w:val="16"/>
          <w:szCs w:val="16"/>
        </w:rPr>
        <w:t>ProcessAccepted</w:t>
      </w:r>
      <w:r>
        <w:rPr>
          <w:rFonts w:ascii="Times New Roman" w:hAnsi="Times New Roman" w:cs="Times New Roman"/>
          <w:color w:val="008080"/>
          <w:sz w:val="16"/>
          <w:szCs w:val="16"/>
        </w:rPr>
        <w:t>&gt;</w:t>
      </w:r>
      <w:r>
        <w:rPr>
          <w:rFonts w:ascii="Times New Roman" w:hAnsi="Times New Roman" w:cs="Times New Roman"/>
          <w:b/>
          <w:color w:val="1A1A1A"/>
          <w:sz w:val="16"/>
          <w:szCs w:val="16"/>
        </w:rPr>
        <w:t>Process MultiModelAvg accepted</w:t>
      </w:r>
      <w:r>
        <w:rPr>
          <w:rFonts w:ascii="Times New Roman" w:hAnsi="Times New Roman" w:cs="Times New Roman"/>
          <w:color w:val="008080"/>
          <w:sz w:val="16"/>
          <w:szCs w:val="16"/>
        </w:rPr>
        <w:t>&lt;/</w:t>
      </w:r>
      <w:r>
        <w:rPr>
          <w:rFonts w:ascii="Times New Roman" w:hAnsi="Times New Roman" w:cs="Times New Roman"/>
          <w:color w:val="3F7F7F"/>
          <w:sz w:val="16"/>
          <w:szCs w:val="16"/>
        </w:rPr>
        <w:t>wps:</w:t>
      </w:r>
      <w:r>
        <w:rPr>
          <w:rFonts w:ascii="Times New Roman" w:hAnsi="Times New Roman" w:cs="Times New Roman"/>
          <w:b/>
          <w:color w:val="3F7F7F"/>
          <w:sz w:val="16"/>
          <w:szCs w:val="16"/>
        </w:rPr>
        <w:t>ProcessAccepted</w:t>
      </w:r>
      <w:r>
        <w:rPr>
          <w:rFonts w:ascii="Times New Roman" w:hAnsi="Times New Roman" w:cs="Times New Roman"/>
          <w:color w:val="008080"/>
          <w:sz w:val="16"/>
          <w:szCs w:val="16"/>
        </w:rPr>
        <w:t>&gt;</w:t>
      </w:r>
    </w:p>
    <w:p w14:paraId="58C37457"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wps:Status</w:t>
      </w:r>
      <w:r>
        <w:rPr>
          <w:rFonts w:ascii="Times New Roman" w:hAnsi="Times New Roman" w:cs="Times New Roman"/>
          <w:color w:val="008080"/>
          <w:sz w:val="16"/>
          <w:szCs w:val="16"/>
        </w:rPr>
        <w:t>&gt;</w:t>
      </w:r>
    </w:p>
    <w:p w14:paraId="5D5308F1" w14:textId="77777777" w:rsidR="002D4F19" w:rsidRDefault="0057376A">
      <w:pPr>
        <w:rPr>
          <w:rFonts w:ascii="Times New Roman" w:hAnsi="Times New Roman" w:cs="Times New Roman"/>
          <w:b/>
          <w:sz w:val="16"/>
          <w:szCs w:val="16"/>
        </w:rPr>
      </w:pPr>
      <w:r>
        <w:rPr>
          <w:rFonts w:ascii="Times New Roman" w:hAnsi="Times New Roman" w:cs="Times New Roman"/>
          <w:color w:val="008080"/>
          <w:sz w:val="16"/>
          <w:szCs w:val="16"/>
        </w:rPr>
        <w:t>&lt;/</w:t>
      </w:r>
      <w:r>
        <w:rPr>
          <w:rFonts w:ascii="Times New Roman" w:hAnsi="Times New Roman" w:cs="Times New Roman"/>
          <w:color w:val="3F7F7F"/>
          <w:sz w:val="16"/>
          <w:szCs w:val="16"/>
          <w:shd w:val="clear" w:color="auto" w:fill="C0C0C0"/>
        </w:rPr>
        <w:t>wps:ExecuteResponse</w:t>
      </w:r>
      <w:r>
        <w:rPr>
          <w:rFonts w:ascii="Times New Roman" w:hAnsi="Times New Roman" w:cs="Times New Roman"/>
          <w:color w:val="008080"/>
          <w:sz w:val="16"/>
          <w:szCs w:val="16"/>
        </w:rPr>
        <w:t>&gt;</w:t>
      </w:r>
    </w:p>
    <w:p w14:paraId="558AEF80" w14:textId="77777777" w:rsidR="002D4F19" w:rsidRDefault="002D4F19">
      <w:pPr>
        <w:widowControl w:val="0"/>
        <w:rPr>
          <w:rFonts w:ascii="Times New Roman" w:hAnsi="Times New Roman" w:cs="Times New Roman"/>
          <w:b/>
          <w:sz w:val="28"/>
          <w:szCs w:val="28"/>
        </w:rPr>
      </w:pPr>
    </w:p>
    <w:p w14:paraId="4E12D532" w14:textId="77777777" w:rsidR="002D4F19" w:rsidRDefault="0057376A">
      <w:pPr>
        <w:widowControl w:val="0"/>
        <w:ind w:left="720"/>
        <w:rPr>
          <w:rFonts w:ascii="Times New Roman" w:hAnsi="Times New Roman" w:cs="Times New Roman"/>
          <w:sz w:val="22"/>
          <w:szCs w:val="22"/>
        </w:rPr>
      </w:pPr>
      <w:r>
        <w:rPr>
          <w:rFonts w:ascii="Times New Roman" w:hAnsi="Times New Roman" w:cs="Times New Roman"/>
          <w:sz w:val="22"/>
          <w:szCs w:val="22"/>
        </w:rPr>
        <w:t>Next is an intermediate status response document.  Here the status field indicates that the process has started and that it is 40% complete.</w:t>
      </w:r>
    </w:p>
    <w:p w14:paraId="4389B4E2" w14:textId="77777777" w:rsidR="002D4F19" w:rsidRDefault="002D4F19">
      <w:pPr>
        <w:widowControl w:val="0"/>
        <w:rPr>
          <w:rFonts w:ascii="Times New Roman" w:hAnsi="Times New Roman" w:cs="Times New Roman"/>
          <w:sz w:val="22"/>
          <w:szCs w:val="22"/>
        </w:rPr>
      </w:pPr>
    </w:p>
    <w:p w14:paraId="14ED1427"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008080"/>
          <w:sz w:val="16"/>
          <w:szCs w:val="16"/>
        </w:rPr>
        <w:t>&lt;?</w:t>
      </w:r>
      <w:r>
        <w:rPr>
          <w:rFonts w:ascii="Times New Roman" w:hAnsi="Times New Roman" w:cs="Times New Roman"/>
          <w:color w:val="3F7F7F"/>
          <w:sz w:val="16"/>
          <w:szCs w:val="16"/>
        </w:rPr>
        <w:t>xml</w:t>
      </w:r>
      <w:r>
        <w:rPr>
          <w:rFonts w:ascii="Times New Roman" w:hAnsi="Times New Roman" w:cs="Times New Roman"/>
          <w:sz w:val="16"/>
          <w:szCs w:val="16"/>
        </w:rPr>
        <w:t xml:space="preserve"> </w:t>
      </w:r>
      <w:r>
        <w:rPr>
          <w:rFonts w:ascii="Times New Roman" w:hAnsi="Times New Roman" w:cs="Times New Roman"/>
          <w:color w:val="7F007F"/>
          <w:sz w:val="16"/>
          <w:szCs w:val="16"/>
        </w:rPr>
        <w:t>version</w:t>
      </w:r>
      <w:r>
        <w:rPr>
          <w:rFonts w:ascii="Times New Roman" w:hAnsi="Times New Roman" w:cs="Times New Roman"/>
          <w:color w:val="1A1A1A"/>
          <w:sz w:val="16"/>
          <w:szCs w:val="16"/>
        </w:rPr>
        <w:t>=</w:t>
      </w:r>
      <w:r>
        <w:rPr>
          <w:rFonts w:ascii="Times New Roman" w:hAnsi="Times New Roman" w:cs="Times New Roman"/>
          <w:i/>
          <w:iCs/>
          <w:color w:val="2A00FF"/>
          <w:sz w:val="16"/>
          <w:szCs w:val="16"/>
        </w:rPr>
        <w:t>"1.0"</w:t>
      </w:r>
      <w:r>
        <w:rPr>
          <w:rFonts w:ascii="Times New Roman" w:hAnsi="Times New Roman" w:cs="Times New Roman"/>
          <w:sz w:val="16"/>
          <w:szCs w:val="16"/>
        </w:rPr>
        <w:t xml:space="preserve"> </w:t>
      </w:r>
      <w:r>
        <w:rPr>
          <w:rFonts w:ascii="Times New Roman" w:hAnsi="Times New Roman" w:cs="Times New Roman"/>
          <w:color w:val="7F007F"/>
          <w:sz w:val="16"/>
          <w:szCs w:val="16"/>
        </w:rPr>
        <w:t>encoding</w:t>
      </w:r>
      <w:r>
        <w:rPr>
          <w:rFonts w:ascii="Times New Roman" w:hAnsi="Times New Roman" w:cs="Times New Roman"/>
          <w:color w:val="1A1A1A"/>
          <w:sz w:val="16"/>
          <w:szCs w:val="16"/>
        </w:rPr>
        <w:t>=</w:t>
      </w:r>
      <w:r>
        <w:rPr>
          <w:rFonts w:ascii="Times New Roman" w:hAnsi="Times New Roman" w:cs="Times New Roman"/>
          <w:i/>
          <w:iCs/>
          <w:color w:val="2A00FF"/>
          <w:sz w:val="16"/>
          <w:szCs w:val="16"/>
        </w:rPr>
        <w:t>"utf-8"</w:t>
      </w:r>
      <w:r>
        <w:rPr>
          <w:rFonts w:ascii="Times New Roman" w:hAnsi="Times New Roman" w:cs="Times New Roman"/>
          <w:color w:val="008080"/>
          <w:sz w:val="16"/>
          <w:szCs w:val="16"/>
        </w:rPr>
        <w:t>?&gt;</w:t>
      </w:r>
    </w:p>
    <w:p w14:paraId="662ACBAC"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008080"/>
          <w:sz w:val="16"/>
          <w:szCs w:val="16"/>
        </w:rPr>
        <w:t>&lt;</w:t>
      </w:r>
      <w:r>
        <w:rPr>
          <w:rFonts w:ascii="Times New Roman" w:hAnsi="Times New Roman" w:cs="Times New Roman"/>
          <w:color w:val="3F7F7F"/>
          <w:sz w:val="16"/>
          <w:szCs w:val="16"/>
        </w:rPr>
        <w:t>wps:ExecuteResponse</w:t>
      </w:r>
      <w:r>
        <w:rPr>
          <w:rFonts w:ascii="Times New Roman" w:hAnsi="Times New Roman" w:cs="Times New Roman"/>
          <w:sz w:val="16"/>
          <w:szCs w:val="16"/>
        </w:rPr>
        <w:t xml:space="preserve"> </w:t>
      </w:r>
      <w:r>
        <w:rPr>
          <w:rFonts w:ascii="Times New Roman" w:hAnsi="Times New Roman" w:cs="Times New Roman"/>
          <w:color w:val="7F007F"/>
          <w:sz w:val="16"/>
          <w:szCs w:val="16"/>
        </w:rPr>
        <w:t>xmlns:wps</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"http://www.opengis.net/wps/1.0.0"</w:t>
      </w:r>
    </w:p>
    <w:p w14:paraId="12D46578" w14:textId="77777777" w:rsidR="002D4F19" w:rsidRDefault="0057376A">
      <w:pPr>
        <w:widowControl w:val="0"/>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color w:val="7F007F"/>
          <w:sz w:val="16"/>
          <w:szCs w:val="16"/>
        </w:rPr>
        <w:t>xmlns:ows</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"http://www.opengis.net/ows/1.1"</w:t>
      </w:r>
      <w:r>
        <w:rPr>
          <w:rFonts w:ascii="Times New Roman" w:hAnsi="Times New Roman" w:cs="Times New Roman"/>
          <w:sz w:val="16"/>
          <w:szCs w:val="16"/>
        </w:rPr>
        <w:t xml:space="preserve"> </w:t>
      </w:r>
      <w:r>
        <w:rPr>
          <w:rFonts w:ascii="Times New Roman" w:hAnsi="Times New Roman" w:cs="Times New Roman"/>
          <w:color w:val="7F007F"/>
          <w:sz w:val="16"/>
          <w:szCs w:val="16"/>
        </w:rPr>
        <w:t>xmlns:xlink</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"http://www.w3.org/1999/xlink"</w:t>
      </w:r>
    </w:p>
    <w:p w14:paraId="79457A37" w14:textId="77777777" w:rsidR="002D4F19" w:rsidRDefault="0057376A">
      <w:pPr>
        <w:widowControl w:val="0"/>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color w:val="7F007F"/>
          <w:sz w:val="16"/>
          <w:szCs w:val="16"/>
        </w:rPr>
        <w:t>xmln</w:t>
      </w:r>
      <w:r>
        <w:rPr>
          <w:rFonts w:ascii="Times New Roman" w:hAnsi="Times New Roman" w:cs="Times New Roman"/>
          <w:sz w:val="16"/>
          <w:szCs w:val="16"/>
        </w:rPr>
        <w:t xml:space="preserve"> </w:t>
      </w:r>
      <w:r>
        <w:rPr>
          <w:rFonts w:ascii="Times New Roman" w:hAnsi="Times New Roman" w:cs="Times New Roman"/>
          <w:color w:val="7F007F"/>
          <w:sz w:val="16"/>
          <w:szCs w:val="16"/>
        </w:rPr>
        <w:t>s:xsi</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"http://www.w3.org/2001/XMLSchema-instance"</w:t>
      </w:r>
    </w:p>
    <w:p w14:paraId="796E9713" w14:textId="77777777" w:rsidR="002D4F19" w:rsidRDefault="0057376A">
      <w:pPr>
        <w:widowControl w:val="0"/>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color w:val="7F007F"/>
          <w:sz w:val="16"/>
          <w:szCs w:val="16"/>
        </w:rPr>
        <w:t>xsi:schemaLocation</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"http://www.opengis.net/wps/1.0.0 http://schemas.opengis.net/wps/1.0.0/wpsExecute_respo</w:t>
      </w:r>
    </w:p>
    <w:p w14:paraId="22A6A0ED" w14:textId="77777777" w:rsidR="002D4F19" w:rsidRDefault="0057376A">
      <w:pPr>
        <w:widowControl w:val="0"/>
        <w:rPr>
          <w:rFonts w:ascii="Times New Roman" w:hAnsi="Times New Roman" w:cs="Times New Roman"/>
          <w:sz w:val="16"/>
          <w:szCs w:val="16"/>
        </w:rPr>
      </w:pPr>
      <w:r>
        <w:rPr>
          <w:rFonts w:ascii="Times New Roman" w:hAnsi="Times New Roman" w:cs="Times New Roman"/>
          <w:i/>
          <w:iCs/>
          <w:color w:val="2A00FF"/>
          <w:sz w:val="16"/>
          <w:szCs w:val="16"/>
        </w:rPr>
        <w:t>nse.xsd"</w:t>
      </w:r>
    </w:p>
    <w:p w14:paraId="6D7862A9" w14:textId="77777777" w:rsidR="002D4F19" w:rsidRDefault="0057376A">
      <w:pPr>
        <w:widowControl w:val="0"/>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color w:val="7F007F"/>
          <w:sz w:val="16"/>
          <w:szCs w:val="16"/>
        </w:rPr>
        <w:t>service</w:t>
      </w:r>
      <w:r>
        <w:rPr>
          <w:rFonts w:ascii="Times New Roman" w:hAnsi="Times New Roman" w:cs="Times New Roman"/>
          <w:color w:val="1A1A1A"/>
          <w:sz w:val="16"/>
          <w:szCs w:val="16"/>
        </w:rPr>
        <w:t>=</w:t>
      </w:r>
      <w:r>
        <w:rPr>
          <w:rFonts w:ascii="Times New Roman" w:hAnsi="Times New Roman" w:cs="Times New Roman"/>
          <w:i/>
          <w:iCs/>
          <w:color w:val="2A00FF"/>
          <w:sz w:val="16"/>
          <w:szCs w:val="16"/>
        </w:rPr>
        <w:t>"WPS"</w:t>
      </w:r>
      <w:r>
        <w:rPr>
          <w:rFonts w:ascii="Times New Roman" w:hAnsi="Times New Roman" w:cs="Times New Roman"/>
          <w:sz w:val="16"/>
          <w:szCs w:val="16"/>
        </w:rPr>
        <w:t xml:space="preserve"> </w:t>
      </w:r>
      <w:r>
        <w:rPr>
          <w:rFonts w:ascii="Times New Roman" w:hAnsi="Times New Roman" w:cs="Times New Roman"/>
          <w:color w:val="7F007F"/>
          <w:sz w:val="16"/>
          <w:szCs w:val="16"/>
        </w:rPr>
        <w:t>version</w:t>
      </w:r>
      <w:r>
        <w:rPr>
          <w:rFonts w:ascii="Times New Roman" w:hAnsi="Times New Roman" w:cs="Times New Roman"/>
          <w:color w:val="1A1A1A"/>
          <w:sz w:val="16"/>
          <w:szCs w:val="16"/>
        </w:rPr>
        <w:t>=</w:t>
      </w:r>
      <w:r>
        <w:rPr>
          <w:rFonts w:ascii="Times New Roman" w:hAnsi="Times New Roman" w:cs="Times New Roman"/>
          <w:i/>
          <w:iCs/>
          <w:color w:val="2A00FF"/>
          <w:sz w:val="16"/>
          <w:szCs w:val="16"/>
        </w:rPr>
        <w:t>"1.0.0"</w:t>
      </w:r>
      <w:r>
        <w:rPr>
          <w:rFonts w:ascii="Times New Roman" w:hAnsi="Times New Roman" w:cs="Times New Roman"/>
          <w:sz w:val="16"/>
          <w:szCs w:val="16"/>
        </w:rPr>
        <w:t xml:space="preserve"> </w:t>
      </w:r>
      <w:r>
        <w:rPr>
          <w:rFonts w:ascii="Times New Roman" w:hAnsi="Times New Roman" w:cs="Times New Roman"/>
          <w:color w:val="7F007F"/>
          <w:sz w:val="16"/>
          <w:szCs w:val="16"/>
        </w:rPr>
        <w:t>xml:lang</w:t>
      </w:r>
      <w:r>
        <w:rPr>
          <w:rFonts w:ascii="Times New Roman" w:hAnsi="Times New Roman" w:cs="Times New Roman"/>
          <w:color w:val="1A1A1A"/>
          <w:sz w:val="16"/>
          <w:szCs w:val="16"/>
        </w:rPr>
        <w:t>=</w:t>
      </w:r>
      <w:r>
        <w:rPr>
          <w:rFonts w:ascii="Times New Roman" w:hAnsi="Times New Roman" w:cs="Times New Roman"/>
          <w:i/>
          <w:iCs/>
          <w:color w:val="2A00FF"/>
          <w:sz w:val="16"/>
          <w:szCs w:val="16"/>
        </w:rPr>
        <w:t>"en-CA"</w:t>
      </w:r>
    </w:p>
    <w:p w14:paraId="3E6DE0EF" w14:textId="77777777" w:rsidR="002D4F19" w:rsidRDefault="0057376A">
      <w:pPr>
        <w:widowControl w:val="0"/>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color w:val="7F007F"/>
          <w:sz w:val="16"/>
          <w:szCs w:val="16"/>
        </w:rPr>
        <w:t>serviceInstance</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"http://nccs.gov/cgi-bin/wps?service=WPS&amp;amp;request=GetCapabilities&amp;amp;version=1.0</w:t>
      </w:r>
    </w:p>
    <w:p w14:paraId="185B0E43" w14:textId="77777777" w:rsidR="002D4F19" w:rsidRDefault="0057376A">
      <w:pPr>
        <w:widowControl w:val="0"/>
        <w:rPr>
          <w:rFonts w:ascii="Times New Roman" w:hAnsi="Times New Roman" w:cs="Times New Roman"/>
          <w:sz w:val="16"/>
          <w:szCs w:val="16"/>
        </w:rPr>
      </w:pPr>
      <w:r>
        <w:rPr>
          <w:rFonts w:ascii="Times New Roman" w:hAnsi="Times New Roman" w:cs="Times New Roman"/>
          <w:i/>
          <w:iCs/>
          <w:color w:val="2A00FF"/>
          <w:sz w:val="16"/>
          <w:szCs w:val="16"/>
        </w:rPr>
        <w:lastRenderedPageBreak/>
        <w:t>.0"</w:t>
      </w:r>
    </w:p>
    <w:p w14:paraId="783EE738" w14:textId="77777777" w:rsidR="002D4F19" w:rsidRDefault="0057376A">
      <w:pPr>
        <w:widowControl w:val="0"/>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color w:val="7F007F"/>
          <w:sz w:val="16"/>
          <w:szCs w:val="16"/>
        </w:rPr>
        <w:t>statusLocation</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"http://localhost/wps/wpsoutputs/pywps-f12686da-b6cb-11e4-880c-000c2930e06a.xml"</w:t>
      </w:r>
      <w:r>
        <w:rPr>
          <w:rFonts w:ascii="Times New Roman" w:hAnsi="Times New Roman" w:cs="Times New Roman"/>
          <w:color w:val="008080"/>
          <w:sz w:val="16"/>
          <w:szCs w:val="16"/>
        </w:rPr>
        <w:t>&gt;</w:t>
      </w:r>
    </w:p>
    <w:p w14:paraId="2039491B"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wps:Process</w:t>
      </w:r>
      <w:r>
        <w:rPr>
          <w:rFonts w:ascii="Times New Roman" w:hAnsi="Times New Roman" w:cs="Times New Roman"/>
          <w:sz w:val="16"/>
          <w:szCs w:val="16"/>
        </w:rPr>
        <w:t xml:space="preserve"> </w:t>
      </w:r>
      <w:r>
        <w:rPr>
          <w:rFonts w:ascii="Times New Roman" w:hAnsi="Times New Roman" w:cs="Times New Roman"/>
          <w:color w:val="7F007F"/>
          <w:sz w:val="16"/>
          <w:szCs w:val="16"/>
        </w:rPr>
        <w:t>wps:processVersion</w:t>
      </w:r>
      <w:r>
        <w:rPr>
          <w:rFonts w:ascii="Times New Roman" w:hAnsi="Times New Roman" w:cs="Times New Roman"/>
          <w:color w:val="1A1A1A"/>
          <w:sz w:val="16"/>
          <w:szCs w:val="16"/>
        </w:rPr>
        <w:t>=</w:t>
      </w:r>
      <w:r>
        <w:rPr>
          <w:rFonts w:ascii="Times New Roman" w:hAnsi="Times New Roman" w:cs="Times New Roman"/>
          <w:i/>
          <w:iCs/>
          <w:color w:val="2A00FF"/>
          <w:sz w:val="16"/>
          <w:szCs w:val="16"/>
        </w:rPr>
        <w:t>"1.0.0"</w:t>
      </w:r>
      <w:r>
        <w:rPr>
          <w:rFonts w:ascii="Times New Roman" w:hAnsi="Times New Roman" w:cs="Times New Roman"/>
          <w:color w:val="008080"/>
          <w:sz w:val="16"/>
          <w:szCs w:val="16"/>
        </w:rPr>
        <w:t>&gt;</w:t>
      </w:r>
    </w:p>
    <w:p w14:paraId="50B64ABA"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r>
        <w:rPr>
          <w:rFonts w:ascii="Times New Roman" w:hAnsi="Times New Roman" w:cs="Times New Roman"/>
          <w:color w:val="1A1A1A"/>
          <w:sz w:val="16"/>
          <w:szCs w:val="16"/>
        </w:rPr>
        <w:t>MultiModelAvg</w:t>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p>
    <w:p w14:paraId="7C5DAB11"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r>
        <w:rPr>
          <w:rFonts w:ascii="Times New Roman" w:hAnsi="Times New Roman" w:cs="Times New Roman"/>
          <w:color w:val="1A1A1A"/>
          <w:sz w:val="16"/>
          <w:szCs w:val="16"/>
        </w:rPr>
        <w:t>ESGF Use Case: Multi-Model Average</w:t>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p>
    <w:p w14:paraId="3078A1CA"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ows:Abstract</w:t>
      </w:r>
      <w:r>
        <w:rPr>
          <w:rFonts w:ascii="Times New Roman" w:hAnsi="Times New Roman" w:cs="Times New Roman"/>
          <w:color w:val="008080"/>
          <w:sz w:val="16"/>
          <w:szCs w:val="16"/>
        </w:rPr>
        <w:t>&gt;</w:t>
      </w:r>
      <w:r>
        <w:rPr>
          <w:rFonts w:ascii="Times New Roman" w:hAnsi="Times New Roman" w:cs="Times New Roman"/>
          <w:color w:val="1A1A1A"/>
          <w:sz w:val="16"/>
          <w:szCs w:val="16"/>
        </w:rPr>
        <w:t>Averaging over multiple models across federated data.</w:t>
      </w:r>
      <w:r>
        <w:rPr>
          <w:rFonts w:ascii="Times New Roman" w:hAnsi="Times New Roman" w:cs="Times New Roman"/>
          <w:color w:val="008080"/>
          <w:sz w:val="16"/>
          <w:szCs w:val="16"/>
        </w:rPr>
        <w:t>&lt;/</w:t>
      </w:r>
      <w:r>
        <w:rPr>
          <w:rFonts w:ascii="Times New Roman" w:hAnsi="Times New Roman" w:cs="Times New Roman"/>
          <w:color w:val="3F7F7F"/>
          <w:sz w:val="16"/>
          <w:szCs w:val="16"/>
        </w:rPr>
        <w:t>ows:Abstract</w:t>
      </w:r>
      <w:r>
        <w:rPr>
          <w:rFonts w:ascii="Times New Roman" w:hAnsi="Times New Roman" w:cs="Times New Roman"/>
          <w:color w:val="008080"/>
          <w:sz w:val="16"/>
          <w:szCs w:val="16"/>
        </w:rPr>
        <w:t>&gt;</w:t>
      </w:r>
    </w:p>
    <w:p w14:paraId="1EE38A8B"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wps:Process</w:t>
      </w:r>
      <w:r>
        <w:rPr>
          <w:rFonts w:ascii="Times New Roman" w:hAnsi="Times New Roman" w:cs="Times New Roman"/>
          <w:color w:val="008080"/>
          <w:sz w:val="16"/>
          <w:szCs w:val="16"/>
        </w:rPr>
        <w:t>&gt;</w:t>
      </w:r>
    </w:p>
    <w:p w14:paraId="1A46A6E7"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wps:Status</w:t>
      </w:r>
      <w:r>
        <w:rPr>
          <w:rFonts w:ascii="Times New Roman" w:hAnsi="Times New Roman" w:cs="Times New Roman"/>
          <w:sz w:val="16"/>
          <w:szCs w:val="16"/>
        </w:rPr>
        <w:t xml:space="preserve"> </w:t>
      </w:r>
      <w:r>
        <w:rPr>
          <w:rFonts w:ascii="Times New Roman" w:hAnsi="Times New Roman" w:cs="Times New Roman"/>
          <w:color w:val="7F007F"/>
          <w:sz w:val="16"/>
          <w:szCs w:val="16"/>
        </w:rPr>
        <w:t>creationTime</w:t>
      </w:r>
      <w:r>
        <w:rPr>
          <w:rFonts w:ascii="Times New Roman" w:hAnsi="Times New Roman" w:cs="Times New Roman"/>
          <w:color w:val="1A1A1A"/>
          <w:sz w:val="16"/>
          <w:szCs w:val="16"/>
        </w:rPr>
        <w:t>=</w:t>
      </w:r>
      <w:r>
        <w:rPr>
          <w:rFonts w:ascii="Times New Roman" w:hAnsi="Times New Roman" w:cs="Times New Roman"/>
          <w:i/>
          <w:iCs/>
          <w:color w:val="2A00FF"/>
          <w:sz w:val="16"/>
          <w:szCs w:val="16"/>
        </w:rPr>
        <w:t>"2015-02-17T17:39:37Z"</w:t>
      </w:r>
      <w:r>
        <w:rPr>
          <w:rFonts w:ascii="Times New Roman" w:hAnsi="Times New Roman" w:cs="Times New Roman"/>
          <w:color w:val="008080"/>
          <w:sz w:val="16"/>
          <w:szCs w:val="16"/>
        </w:rPr>
        <w:t>&gt;</w:t>
      </w:r>
    </w:p>
    <w:p w14:paraId="237DAC6F" w14:textId="77777777" w:rsidR="002D4F19" w:rsidRDefault="0057376A">
      <w:pPr>
        <w:rPr>
          <w:rFonts w:ascii="Times New Roman" w:eastAsia="Times New Roman" w:hAnsi="Times New Roman" w:cs="Times New Roman"/>
          <w:color w:val="00000A"/>
          <w:sz w:val="20"/>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w:t>
      </w:r>
      <w:r>
        <w:rPr>
          <w:rFonts w:ascii="Times New Roman" w:hAnsi="Times New Roman" w:cs="Times New Roman"/>
          <w:b/>
          <w:color w:val="3F7F7F"/>
          <w:sz w:val="16"/>
          <w:szCs w:val="16"/>
        </w:rPr>
        <w:t>ProcessStarted</w:t>
      </w:r>
      <w:r>
        <w:rPr>
          <w:rFonts w:ascii="Times New Roman" w:hAnsi="Times New Roman" w:cs="Times New Roman"/>
          <w:color w:val="3F7F7F"/>
          <w:sz w:val="16"/>
          <w:szCs w:val="16"/>
        </w:rPr>
        <w:t xml:space="preserve"> </w:t>
      </w:r>
      <w:r>
        <w:rPr>
          <w:rFonts w:ascii="Times New Roman" w:eastAsia="Times New Roman" w:hAnsi="Times New Roman" w:cs="Times New Roman"/>
          <w:b/>
          <w:color w:val="00000A"/>
          <w:sz w:val="16"/>
          <w:szCs w:val="16"/>
        </w:rPr>
        <w:t>percentCompleted</w:t>
      </w:r>
      <w:r>
        <w:rPr>
          <w:rFonts w:ascii="Times New Roman" w:eastAsia="Times New Roman" w:hAnsi="Times New Roman" w:cs="Times New Roman"/>
          <w:b/>
          <w:color w:val="881280"/>
          <w:sz w:val="16"/>
          <w:szCs w:val="16"/>
        </w:rPr>
        <w:t>=40</w:t>
      </w:r>
      <w:r>
        <w:rPr>
          <w:rFonts w:ascii="Times New Roman" w:eastAsia="Times New Roman" w:hAnsi="Times New Roman" w:cs="Times New Roman"/>
          <w:color w:val="881280"/>
          <w:sz w:val="16"/>
          <w:szCs w:val="16"/>
        </w:rPr>
        <w:t>"</w:t>
      </w:r>
      <w:r>
        <w:rPr>
          <w:rFonts w:ascii="Times New Roman" w:hAnsi="Times New Roman" w:cs="Times New Roman"/>
          <w:color w:val="008080"/>
          <w:sz w:val="16"/>
          <w:szCs w:val="16"/>
        </w:rPr>
        <w:t>&gt;</w:t>
      </w:r>
      <w:r>
        <w:rPr>
          <w:rFonts w:ascii="Times New Roman" w:hAnsi="Times New Roman" w:cs="Times New Roman"/>
          <w:color w:val="1A1A1A"/>
          <w:sz w:val="16"/>
          <w:szCs w:val="16"/>
        </w:rPr>
        <w:t>PyWPS Process MultiModelAvg successfully</w:t>
      </w:r>
    </w:p>
    <w:p w14:paraId="274CE0DD"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t>calculated</w:t>
      </w:r>
      <w:r>
        <w:rPr>
          <w:rFonts w:ascii="Times New Roman" w:hAnsi="Times New Roman" w:cs="Times New Roman"/>
          <w:color w:val="008080"/>
          <w:sz w:val="16"/>
          <w:szCs w:val="16"/>
        </w:rPr>
        <w:t>&lt;/</w:t>
      </w:r>
      <w:r>
        <w:rPr>
          <w:rFonts w:ascii="Times New Roman" w:hAnsi="Times New Roman" w:cs="Times New Roman"/>
          <w:color w:val="3F7F7F"/>
          <w:sz w:val="16"/>
          <w:szCs w:val="16"/>
        </w:rPr>
        <w:t>wps:</w:t>
      </w:r>
      <w:r>
        <w:rPr>
          <w:rFonts w:ascii="Times New Roman" w:hAnsi="Times New Roman" w:cs="Times New Roman"/>
          <w:b/>
          <w:color w:val="3F7F7F"/>
          <w:sz w:val="16"/>
          <w:szCs w:val="16"/>
        </w:rPr>
        <w:t>ProcessStarted</w:t>
      </w:r>
      <w:r>
        <w:rPr>
          <w:rFonts w:ascii="Times New Roman" w:hAnsi="Times New Roman" w:cs="Times New Roman"/>
          <w:color w:val="008080"/>
          <w:sz w:val="16"/>
          <w:szCs w:val="16"/>
        </w:rPr>
        <w:t>&gt;</w:t>
      </w:r>
    </w:p>
    <w:p w14:paraId="4B5B3D26"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wps:Status</w:t>
      </w:r>
      <w:r>
        <w:rPr>
          <w:rFonts w:ascii="Times New Roman" w:hAnsi="Times New Roman" w:cs="Times New Roman"/>
          <w:color w:val="008080"/>
          <w:sz w:val="16"/>
          <w:szCs w:val="16"/>
        </w:rPr>
        <w:t>&gt;</w:t>
      </w:r>
    </w:p>
    <w:p w14:paraId="0645C3DC"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wps:ProcessOutputs</w:t>
      </w:r>
      <w:r>
        <w:rPr>
          <w:rFonts w:ascii="Times New Roman" w:hAnsi="Times New Roman" w:cs="Times New Roman"/>
          <w:color w:val="008080"/>
          <w:sz w:val="16"/>
          <w:szCs w:val="16"/>
        </w:rPr>
        <w:t>&gt;</w:t>
      </w:r>
    </w:p>
    <w:p w14:paraId="3D77755C"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wps:ProcessOutputs</w:t>
      </w:r>
      <w:r>
        <w:rPr>
          <w:rFonts w:ascii="Times New Roman" w:hAnsi="Times New Roman" w:cs="Times New Roman"/>
          <w:color w:val="008080"/>
          <w:sz w:val="16"/>
          <w:szCs w:val="16"/>
        </w:rPr>
        <w:t>&gt;</w:t>
      </w:r>
    </w:p>
    <w:p w14:paraId="2ADE2B3B" w14:textId="77777777" w:rsidR="002D4F19" w:rsidRDefault="0057376A">
      <w:pPr>
        <w:widowControl w:val="0"/>
        <w:rPr>
          <w:rFonts w:ascii="Times New Roman" w:hAnsi="Times New Roman" w:cs="Times New Roman"/>
          <w:b/>
          <w:sz w:val="16"/>
          <w:szCs w:val="16"/>
        </w:rPr>
      </w:pPr>
      <w:r>
        <w:rPr>
          <w:rFonts w:ascii="Times New Roman" w:hAnsi="Times New Roman" w:cs="Times New Roman"/>
          <w:color w:val="008080"/>
          <w:sz w:val="16"/>
          <w:szCs w:val="16"/>
        </w:rPr>
        <w:t>&lt;/</w:t>
      </w:r>
      <w:r>
        <w:rPr>
          <w:rFonts w:ascii="Times New Roman" w:hAnsi="Times New Roman" w:cs="Times New Roman"/>
          <w:color w:val="3F7F7F"/>
          <w:sz w:val="16"/>
          <w:szCs w:val="16"/>
        </w:rPr>
        <w:t>wps:ExecuteResponse</w:t>
      </w:r>
      <w:r>
        <w:rPr>
          <w:rFonts w:ascii="Times New Roman" w:hAnsi="Times New Roman" w:cs="Times New Roman"/>
          <w:color w:val="008080"/>
          <w:sz w:val="16"/>
          <w:szCs w:val="16"/>
        </w:rPr>
        <w:t>&gt;</w:t>
      </w:r>
    </w:p>
    <w:p w14:paraId="282D43FC" w14:textId="77777777" w:rsidR="002D4F19" w:rsidRDefault="002D4F19">
      <w:pPr>
        <w:widowControl w:val="0"/>
        <w:rPr>
          <w:rFonts w:ascii="Times New Roman" w:hAnsi="Times New Roman" w:cs="Times New Roman"/>
          <w:b/>
          <w:sz w:val="28"/>
          <w:szCs w:val="28"/>
        </w:rPr>
      </w:pPr>
    </w:p>
    <w:p w14:paraId="6B95F44F" w14:textId="77777777" w:rsidR="002D4F19" w:rsidRDefault="0057376A">
      <w:pPr>
        <w:widowControl w:val="0"/>
        <w:ind w:left="720"/>
        <w:rPr>
          <w:rFonts w:ascii="Times New Roman" w:hAnsi="Times New Roman" w:cs="Times New Roman"/>
          <w:sz w:val="22"/>
          <w:szCs w:val="22"/>
        </w:rPr>
      </w:pPr>
      <w:r>
        <w:rPr>
          <w:rFonts w:ascii="Times New Roman" w:hAnsi="Times New Roman" w:cs="Times New Roman"/>
          <w:sz w:val="22"/>
          <w:szCs w:val="22"/>
        </w:rPr>
        <w:t xml:space="preserve">The final status response document is shown below.  Here the status field indicates that the process has succeeded and that the result is available for download at the corresponding opendapURL.  </w:t>
      </w:r>
    </w:p>
    <w:p w14:paraId="72CA6BC3" w14:textId="77777777" w:rsidR="002D4F19" w:rsidRDefault="002D4F19">
      <w:pPr>
        <w:widowControl w:val="0"/>
        <w:rPr>
          <w:rFonts w:ascii="Times New Roman" w:hAnsi="Times New Roman" w:cs="Times New Roman"/>
          <w:b/>
          <w:sz w:val="28"/>
          <w:szCs w:val="28"/>
        </w:rPr>
      </w:pPr>
    </w:p>
    <w:p w14:paraId="5A951BCA"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008080"/>
          <w:sz w:val="16"/>
          <w:szCs w:val="16"/>
        </w:rPr>
        <w:t>&lt;?</w:t>
      </w:r>
      <w:r>
        <w:rPr>
          <w:rFonts w:ascii="Times New Roman" w:hAnsi="Times New Roman" w:cs="Times New Roman"/>
          <w:color w:val="3F7F7F"/>
          <w:sz w:val="16"/>
          <w:szCs w:val="16"/>
        </w:rPr>
        <w:t>xml</w:t>
      </w:r>
      <w:r>
        <w:rPr>
          <w:rFonts w:ascii="Times New Roman" w:hAnsi="Times New Roman" w:cs="Times New Roman"/>
          <w:sz w:val="16"/>
          <w:szCs w:val="16"/>
        </w:rPr>
        <w:t xml:space="preserve"> </w:t>
      </w:r>
      <w:r>
        <w:rPr>
          <w:rFonts w:ascii="Times New Roman" w:hAnsi="Times New Roman" w:cs="Times New Roman"/>
          <w:color w:val="7F007F"/>
          <w:sz w:val="16"/>
          <w:szCs w:val="16"/>
        </w:rPr>
        <w:t>version</w:t>
      </w:r>
      <w:r>
        <w:rPr>
          <w:rFonts w:ascii="Times New Roman" w:hAnsi="Times New Roman" w:cs="Times New Roman"/>
          <w:color w:val="1A1A1A"/>
          <w:sz w:val="16"/>
          <w:szCs w:val="16"/>
        </w:rPr>
        <w:t>=</w:t>
      </w:r>
      <w:r>
        <w:rPr>
          <w:rFonts w:ascii="Times New Roman" w:hAnsi="Times New Roman" w:cs="Times New Roman"/>
          <w:i/>
          <w:iCs/>
          <w:color w:val="2A00FF"/>
          <w:sz w:val="16"/>
          <w:szCs w:val="16"/>
        </w:rPr>
        <w:t>"1.0"</w:t>
      </w:r>
      <w:r>
        <w:rPr>
          <w:rFonts w:ascii="Times New Roman" w:hAnsi="Times New Roman" w:cs="Times New Roman"/>
          <w:sz w:val="16"/>
          <w:szCs w:val="16"/>
        </w:rPr>
        <w:t xml:space="preserve"> </w:t>
      </w:r>
      <w:r>
        <w:rPr>
          <w:rFonts w:ascii="Times New Roman" w:hAnsi="Times New Roman" w:cs="Times New Roman"/>
          <w:color w:val="7F007F"/>
          <w:sz w:val="16"/>
          <w:szCs w:val="16"/>
        </w:rPr>
        <w:t>encoding</w:t>
      </w:r>
      <w:r>
        <w:rPr>
          <w:rFonts w:ascii="Times New Roman" w:hAnsi="Times New Roman" w:cs="Times New Roman"/>
          <w:color w:val="1A1A1A"/>
          <w:sz w:val="16"/>
          <w:szCs w:val="16"/>
        </w:rPr>
        <w:t>=</w:t>
      </w:r>
      <w:r>
        <w:rPr>
          <w:rFonts w:ascii="Times New Roman" w:hAnsi="Times New Roman" w:cs="Times New Roman"/>
          <w:i/>
          <w:iCs/>
          <w:color w:val="2A00FF"/>
          <w:sz w:val="16"/>
          <w:szCs w:val="16"/>
        </w:rPr>
        <w:t>"utf-8"</w:t>
      </w:r>
      <w:r>
        <w:rPr>
          <w:rFonts w:ascii="Times New Roman" w:hAnsi="Times New Roman" w:cs="Times New Roman"/>
          <w:color w:val="008080"/>
          <w:sz w:val="16"/>
          <w:szCs w:val="16"/>
        </w:rPr>
        <w:t>?&gt;</w:t>
      </w:r>
    </w:p>
    <w:p w14:paraId="2557E947"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008080"/>
          <w:sz w:val="16"/>
          <w:szCs w:val="16"/>
        </w:rPr>
        <w:t>&lt;</w:t>
      </w:r>
      <w:r>
        <w:rPr>
          <w:rFonts w:ascii="Times New Roman" w:hAnsi="Times New Roman" w:cs="Times New Roman"/>
          <w:color w:val="3F7F7F"/>
          <w:sz w:val="16"/>
          <w:szCs w:val="16"/>
        </w:rPr>
        <w:t>wps:ExecuteResponse</w:t>
      </w:r>
      <w:r>
        <w:rPr>
          <w:rFonts w:ascii="Times New Roman" w:hAnsi="Times New Roman" w:cs="Times New Roman"/>
          <w:sz w:val="16"/>
          <w:szCs w:val="16"/>
        </w:rPr>
        <w:t xml:space="preserve"> </w:t>
      </w:r>
      <w:r>
        <w:rPr>
          <w:rFonts w:ascii="Times New Roman" w:hAnsi="Times New Roman" w:cs="Times New Roman"/>
          <w:color w:val="7F007F"/>
          <w:sz w:val="16"/>
          <w:szCs w:val="16"/>
        </w:rPr>
        <w:t>xmlns:wps</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"http://www.opengis.net/wps/1.0.0"</w:t>
      </w:r>
    </w:p>
    <w:p w14:paraId="389D1AEA" w14:textId="77777777" w:rsidR="002D4F19" w:rsidRDefault="0057376A">
      <w:pPr>
        <w:widowControl w:val="0"/>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color w:val="7F007F"/>
          <w:sz w:val="16"/>
          <w:szCs w:val="16"/>
        </w:rPr>
        <w:t>xmlns:ows</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"http://www.opengis.net/ows/1.1"</w:t>
      </w:r>
      <w:r>
        <w:rPr>
          <w:rFonts w:ascii="Times New Roman" w:hAnsi="Times New Roman" w:cs="Times New Roman"/>
          <w:sz w:val="16"/>
          <w:szCs w:val="16"/>
        </w:rPr>
        <w:t xml:space="preserve"> </w:t>
      </w:r>
      <w:r>
        <w:rPr>
          <w:rFonts w:ascii="Times New Roman" w:hAnsi="Times New Roman" w:cs="Times New Roman"/>
          <w:color w:val="7F007F"/>
          <w:sz w:val="16"/>
          <w:szCs w:val="16"/>
        </w:rPr>
        <w:t>xmlns:xlink</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"http://www.w3.org/1999/xlink"</w:t>
      </w:r>
    </w:p>
    <w:p w14:paraId="7E1E5FD7" w14:textId="77777777" w:rsidR="002D4F19" w:rsidRDefault="0057376A">
      <w:pPr>
        <w:widowControl w:val="0"/>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color w:val="7F007F"/>
          <w:sz w:val="16"/>
          <w:szCs w:val="16"/>
        </w:rPr>
        <w:t>xmln</w:t>
      </w:r>
      <w:r>
        <w:rPr>
          <w:rFonts w:ascii="Times New Roman" w:hAnsi="Times New Roman" w:cs="Times New Roman"/>
          <w:sz w:val="16"/>
          <w:szCs w:val="16"/>
        </w:rPr>
        <w:t xml:space="preserve"> </w:t>
      </w:r>
      <w:r>
        <w:rPr>
          <w:rFonts w:ascii="Times New Roman" w:hAnsi="Times New Roman" w:cs="Times New Roman"/>
          <w:color w:val="7F007F"/>
          <w:sz w:val="16"/>
          <w:szCs w:val="16"/>
        </w:rPr>
        <w:t>s:xsi</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"http://www.w3.org/2001/XMLSchema-instance"</w:t>
      </w:r>
    </w:p>
    <w:p w14:paraId="6E4FBD54" w14:textId="77777777" w:rsidR="002D4F19" w:rsidRDefault="0057376A">
      <w:pPr>
        <w:widowControl w:val="0"/>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color w:val="7F007F"/>
          <w:sz w:val="16"/>
          <w:szCs w:val="16"/>
        </w:rPr>
        <w:t>xsi:schemaLocation</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"http://www.opengis.net/wps/1.0.0 http://schemas.opengis.net/wps/1.0.0/wpsExecute_respo</w:t>
      </w:r>
    </w:p>
    <w:p w14:paraId="041F3408" w14:textId="77777777" w:rsidR="002D4F19" w:rsidRDefault="0057376A">
      <w:pPr>
        <w:widowControl w:val="0"/>
        <w:rPr>
          <w:rFonts w:ascii="Times New Roman" w:hAnsi="Times New Roman" w:cs="Times New Roman"/>
          <w:sz w:val="16"/>
          <w:szCs w:val="16"/>
        </w:rPr>
      </w:pPr>
      <w:r>
        <w:rPr>
          <w:rFonts w:ascii="Times New Roman" w:hAnsi="Times New Roman" w:cs="Times New Roman"/>
          <w:i/>
          <w:iCs/>
          <w:color w:val="2A00FF"/>
          <w:sz w:val="16"/>
          <w:szCs w:val="16"/>
        </w:rPr>
        <w:t>nse.xsd"</w:t>
      </w:r>
    </w:p>
    <w:p w14:paraId="3C1BDBC4" w14:textId="77777777" w:rsidR="002D4F19" w:rsidRDefault="0057376A">
      <w:pPr>
        <w:widowControl w:val="0"/>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color w:val="7F007F"/>
          <w:sz w:val="16"/>
          <w:szCs w:val="16"/>
        </w:rPr>
        <w:t>service</w:t>
      </w:r>
      <w:r>
        <w:rPr>
          <w:rFonts w:ascii="Times New Roman" w:hAnsi="Times New Roman" w:cs="Times New Roman"/>
          <w:color w:val="1A1A1A"/>
          <w:sz w:val="16"/>
          <w:szCs w:val="16"/>
        </w:rPr>
        <w:t>=</w:t>
      </w:r>
      <w:r>
        <w:rPr>
          <w:rFonts w:ascii="Times New Roman" w:hAnsi="Times New Roman" w:cs="Times New Roman"/>
          <w:i/>
          <w:iCs/>
          <w:color w:val="2A00FF"/>
          <w:sz w:val="16"/>
          <w:szCs w:val="16"/>
        </w:rPr>
        <w:t>"WPS"</w:t>
      </w:r>
      <w:r>
        <w:rPr>
          <w:rFonts w:ascii="Times New Roman" w:hAnsi="Times New Roman" w:cs="Times New Roman"/>
          <w:sz w:val="16"/>
          <w:szCs w:val="16"/>
        </w:rPr>
        <w:t xml:space="preserve"> </w:t>
      </w:r>
      <w:r>
        <w:rPr>
          <w:rFonts w:ascii="Times New Roman" w:hAnsi="Times New Roman" w:cs="Times New Roman"/>
          <w:color w:val="7F007F"/>
          <w:sz w:val="16"/>
          <w:szCs w:val="16"/>
        </w:rPr>
        <w:t>version</w:t>
      </w:r>
      <w:r>
        <w:rPr>
          <w:rFonts w:ascii="Times New Roman" w:hAnsi="Times New Roman" w:cs="Times New Roman"/>
          <w:color w:val="1A1A1A"/>
          <w:sz w:val="16"/>
          <w:szCs w:val="16"/>
        </w:rPr>
        <w:t>=</w:t>
      </w:r>
      <w:r>
        <w:rPr>
          <w:rFonts w:ascii="Times New Roman" w:hAnsi="Times New Roman" w:cs="Times New Roman"/>
          <w:i/>
          <w:iCs/>
          <w:color w:val="2A00FF"/>
          <w:sz w:val="16"/>
          <w:szCs w:val="16"/>
        </w:rPr>
        <w:t>"1.0.0"</w:t>
      </w:r>
      <w:r>
        <w:rPr>
          <w:rFonts w:ascii="Times New Roman" w:hAnsi="Times New Roman" w:cs="Times New Roman"/>
          <w:sz w:val="16"/>
          <w:szCs w:val="16"/>
        </w:rPr>
        <w:t xml:space="preserve"> </w:t>
      </w:r>
      <w:r>
        <w:rPr>
          <w:rFonts w:ascii="Times New Roman" w:hAnsi="Times New Roman" w:cs="Times New Roman"/>
          <w:color w:val="7F007F"/>
          <w:sz w:val="16"/>
          <w:szCs w:val="16"/>
        </w:rPr>
        <w:t>xml:lang</w:t>
      </w:r>
      <w:r>
        <w:rPr>
          <w:rFonts w:ascii="Times New Roman" w:hAnsi="Times New Roman" w:cs="Times New Roman"/>
          <w:color w:val="1A1A1A"/>
          <w:sz w:val="16"/>
          <w:szCs w:val="16"/>
        </w:rPr>
        <w:t>=</w:t>
      </w:r>
      <w:r>
        <w:rPr>
          <w:rFonts w:ascii="Times New Roman" w:hAnsi="Times New Roman" w:cs="Times New Roman"/>
          <w:i/>
          <w:iCs/>
          <w:color w:val="2A00FF"/>
          <w:sz w:val="16"/>
          <w:szCs w:val="16"/>
        </w:rPr>
        <w:t>"en-CA"</w:t>
      </w:r>
    </w:p>
    <w:p w14:paraId="13CAC546" w14:textId="77777777" w:rsidR="002D4F19" w:rsidRDefault="0057376A">
      <w:pPr>
        <w:widowControl w:val="0"/>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color w:val="7F007F"/>
          <w:sz w:val="16"/>
          <w:szCs w:val="16"/>
        </w:rPr>
        <w:t>serviceInstance</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"http://nccs.gov/cgi-bin/wps?service=WPS&amp;amp;request=GetCapabilities&amp;amp;version=1.0</w:t>
      </w:r>
    </w:p>
    <w:p w14:paraId="64FEC473" w14:textId="77777777" w:rsidR="002D4F19" w:rsidRDefault="0057376A">
      <w:pPr>
        <w:widowControl w:val="0"/>
        <w:rPr>
          <w:rFonts w:ascii="Times New Roman" w:hAnsi="Times New Roman" w:cs="Times New Roman"/>
          <w:sz w:val="16"/>
          <w:szCs w:val="16"/>
        </w:rPr>
      </w:pPr>
      <w:r>
        <w:rPr>
          <w:rFonts w:ascii="Times New Roman" w:hAnsi="Times New Roman" w:cs="Times New Roman"/>
          <w:i/>
          <w:iCs/>
          <w:color w:val="2A00FF"/>
          <w:sz w:val="16"/>
          <w:szCs w:val="16"/>
        </w:rPr>
        <w:t>.0"</w:t>
      </w:r>
    </w:p>
    <w:p w14:paraId="1CC36E8F" w14:textId="77777777" w:rsidR="002D4F19" w:rsidRDefault="0057376A">
      <w:pPr>
        <w:widowControl w:val="0"/>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color w:val="7F007F"/>
          <w:sz w:val="16"/>
          <w:szCs w:val="16"/>
        </w:rPr>
        <w:t>statusLocation</w:t>
      </w:r>
      <w:r>
        <w:rPr>
          <w:rFonts w:ascii="Times New Roman" w:hAnsi="Times New Roman" w:cs="Times New Roman"/>
          <w:color w:val="1A1A1A"/>
          <w:sz w:val="16"/>
          <w:szCs w:val="16"/>
        </w:rPr>
        <w:t>=</w:t>
      </w:r>
      <w:r>
        <w:rPr>
          <w:rFonts w:ascii="Times New Roman" w:hAnsi="Times New Roman" w:cs="Times New Roman"/>
          <w:i/>
          <w:iCs/>
          <w:color w:val="2A00FF"/>
          <w:sz w:val="16"/>
          <w:szCs w:val="16"/>
        </w:rPr>
        <w:t>"http://localhost/wps/wpsoutputs/pywps-f12686da-b6cb-11e4-880c-000c2930e06a.xml"</w:t>
      </w:r>
      <w:r>
        <w:rPr>
          <w:rFonts w:ascii="Times New Roman" w:hAnsi="Times New Roman" w:cs="Times New Roman"/>
          <w:color w:val="008080"/>
          <w:sz w:val="16"/>
          <w:szCs w:val="16"/>
        </w:rPr>
        <w:t>&gt;</w:t>
      </w:r>
    </w:p>
    <w:p w14:paraId="10752451"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wps:Process</w:t>
      </w:r>
      <w:r>
        <w:rPr>
          <w:rFonts w:ascii="Times New Roman" w:hAnsi="Times New Roman" w:cs="Times New Roman"/>
          <w:sz w:val="16"/>
          <w:szCs w:val="16"/>
        </w:rPr>
        <w:t xml:space="preserve"> </w:t>
      </w:r>
      <w:r>
        <w:rPr>
          <w:rFonts w:ascii="Times New Roman" w:hAnsi="Times New Roman" w:cs="Times New Roman"/>
          <w:color w:val="7F007F"/>
          <w:sz w:val="16"/>
          <w:szCs w:val="16"/>
        </w:rPr>
        <w:t>wps:processVersion</w:t>
      </w:r>
      <w:r>
        <w:rPr>
          <w:rFonts w:ascii="Times New Roman" w:hAnsi="Times New Roman" w:cs="Times New Roman"/>
          <w:color w:val="1A1A1A"/>
          <w:sz w:val="16"/>
          <w:szCs w:val="16"/>
        </w:rPr>
        <w:t>=</w:t>
      </w:r>
      <w:r>
        <w:rPr>
          <w:rFonts w:ascii="Times New Roman" w:hAnsi="Times New Roman" w:cs="Times New Roman"/>
          <w:i/>
          <w:iCs/>
          <w:color w:val="2A00FF"/>
          <w:sz w:val="16"/>
          <w:szCs w:val="16"/>
        </w:rPr>
        <w:t>"1.0.0"</w:t>
      </w:r>
      <w:r>
        <w:rPr>
          <w:rFonts w:ascii="Times New Roman" w:hAnsi="Times New Roman" w:cs="Times New Roman"/>
          <w:color w:val="008080"/>
          <w:sz w:val="16"/>
          <w:szCs w:val="16"/>
        </w:rPr>
        <w:t>&gt;</w:t>
      </w:r>
    </w:p>
    <w:p w14:paraId="78FEEC06"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r>
        <w:rPr>
          <w:rFonts w:ascii="Times New Roman" w:hAnsi="Times New Roman" w:cs="Times New Roman"/>
          <w:color w:val="1A1A1A"/>
          <w:sz w:val="16"/>
          <w:szCs w:val="16"/>
        </w:rPr>
        <w:t>MultiModelAvg</w:t>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p>
    <w:p w14:paraId="66B18FA6"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r>
        <w:rPr>
          <w:rFonts w:ascii="Times New Roman" w:hAnsi="Times New Roman" w:cs="Times New Roman"/>
          <w:color w:val="1A1A1A"/>
          <w:sz w:val="16"/>
          <w:szCs w:val="16"/>
        </w:rPr>
        <w:t>ESGF Use Case: Multi-Model Average</w:t>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p>
    <w:p w14:paraId="44E0BBAE"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ows:Abstract</w:t>
      </w:r>
      <w:r>
        <w:rPr>
          <w:rFonts w:ascii="Times New Roman" w:hAnsi="Times New Roman" w:cs="Times New Roman"/>
          <w:color w:val="008080"/>
          <w:sz w:val="16"/>
          <w:szCs w:val="16"/>
        </w:rPr>
        <w:t>&gt;</w:t>
      </w:r>
      <w:r>
        <w:rPr>
          <w:rFonts w:ascii="Times New Roman" w:hAnsi="Times New Roman" w:cs="Times New Roman"/>
          <w:color w:val="1A1A1A"/>
          <w:sz w:val="16"/>
          <w:szCs w:val="16"/>
        </w:rPr>
        <w:t>Averaging over multiple models across federated data.</w:t>
      </w:r>
      <w:r>
        <w:rPr>
          <w:rFonts w:ascii="Times New Roman" w:hAnsi="Times New Roman" w:cs="Times New Roman"/>
          <w:color w:val="008080"/>
          <w:sz w:val="16"/>
          <w:szCs w:val="16"/>
        </w:rPr>
        <w:t>&lt;/</w:t>
      </w:r>
      <w:r>
        <w:rPr>
          <w:rFonts w:ascii="Times New Roman" w:hAnsi="Times New Roman" w:cs="Times New Roman"/>
          <w:color w:val="3F7F7F"/>
          <w:sz w:val="16"/>
          <w:szCs w:val="16"/>
        </w:rPr>
        <w:t>ows:Abstract</w:t>
      </w:r>
      <w:r>
        <w:rPr>
          <w:rFonts w:ascii="Times New Roman" w:hAnsi="Times New Roman" w:cs="Times New Roman"/>
          <w:color w:val="008080"/>
          <w:sz w:val="16"/>
          <w:szCs w:val="16"/>
        </w:rPr>
        <w:t>&gt;</w:t>
      </w:r>
    </w:p>
    <w:p w14:paraId="7C8CDD05"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wps:Process</w:t>
      </w:r>
      <w:r>
        <w:rPr>
          <w:rFonts w:ascii="Times New Roman" w:hAnsi="Times New Roman" w:cs="Times New Roman"/>
          <w:color w:val="008080"/>
          <w:sz w:val="16"/>
          <w:szCs w:val="16"/>
        </w:rPr>
        <w:t>&gt;</w:t>
      </w:r>
    </w:p>
    <w:p w14:paraId="43080EB7"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wps:Status</w:t>
      </w:r>
      <w:r>
        <w:rPr>
          <w:rFonts w:ascii="Times New Roman" w:hAnsi="Times New Roman" w:cs="Times New Roman"/>
          <w:sz w:val="16"/>
          <w:szCs w:val="16"/>
        </w:rPr>
        <w:t xml:space="preserve"> </w:t>
      </w:r>
      <w:r>
        <w:rPr>
          <w:rFonts w:ascii="Times New Roman" w:hAnsi="Times New Roman" w:cs="Times New Roman"/>
          <w:color w:val="7F007F"/>
          <w:sz w:val="16"/>
          <w:szCs w:val="16"/>
        </w:rPr>
        <w:t>creationTime</w:t>
      </w:r>
      <w:r>
        <w:rPr>
          <w:rFonts w:ascii="Times New Roman" w:hAnsi="Times New Roman" w:cs="Times New Roman"/>
          <w:color w:val="1A1A1A"/>
          <w:sz w:val="16"/>
          <w:szCs w:val="16"/>
        </w:rPr>
        <w:t>=</w:t>
      </w:r>
      <w:r>
        <w:rPr>
          <w:rFonts w:ascii="Times New Roman" w:hAnsi="Times New Roman" w:cs="Times New Roman"/>
          <w:i/>
          <w:iCs/>
          <w:color w:val="2A00FF"/>
          <w:sz w:val="16"/>
          <w:szCs w:val="16"/>
        </w:rPr>
        <w:t>"2015-02-17T17:39:37Z"</w:t>
      </w:r>
      <w:r>
        <w:rPr>
          <w:rFonts w:ascii="Times New Roman" w:hAnsi="Times New Roman" w:cs="Times New Roman"/>
          <w:color w:val="008080"/>
          <w:sz w:val="16"/>
          <w:szCs w:val="16"/>
        </w:rPr>
        <w:t>&gt;</w:t>
      </w:r>
    </w:p>
    <w:p w14:paraId="27294CBC"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w:t>
      </w:r>
      <w:r>
        <w:rPr>
          <w:rFonts w:ascii="Times New Roman" w:hAnsi="Times New Roman" w:cs="Times New Roman"/>
          <w:b/>
          <w:color w:val="3F7F7F"/>
          <w:sz w:val="16"/>
          <w:szCs w:val="16"/>
        </w:rPr>
        <w:t>ProcessSucceeded</w:t>
      </w:r>
      <w:r>
        <w:rPr>
          <w:rFonts w:ascii="Times New Roman" w:hAnsi="Times New Roman" w:cs="Times New Roman"/>
          <w:color w:val="008080"/>
          <w:sz w:val="16"/>
          <w:szCs w:val="16"/>
        </w:rPr>
        <w:t>&gt;</w:t>
      </w:r>
      <w:r>
        <w:rPr>
          <w:rFonts w:ascii="Times New Roman" w:hAnsi="Times New Roman" w:cs="Times New Roman"/>
          <w:color w:val="1A1A1A"/>
          <w:sz w:val="16"/>
          <w:szCs w:val="16"/>
        </w:rPr>
        <w:t>PyWPS Process MultiModelAvg successfully</w:t>
      </w:r>
    </w:p>
    <w:p w14:paraId="7671A25C"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t>calculated</w:t>
      </w:r>
      <w:r>
        <w:rPr>
          <w:rFonts w:ascii="Times New Roman" w:hAnsi="Times New Roman" w:cs="Times New Roman"/>
          <w:color w:val="008080"/>
          <w:sz w:val="16"/>
          <w:szCs w:val="16"/>
        </w:rPr>
        <w:t>&lt;/</w:t>
      </w:r>
      <w:r>
        <w:rPr>
          <w:rFonts w:ascii="Times New Roman" w:hAnsi="Times New Roman" w:cs="Times New Roman"/>
          <w:color w:val="3F7F7F"/>
          <w:sz w:val="16"/>
          <w:szCs w:val="16"/>
        </w:rPr>
        <w:t>wps:</w:t>
      </w:r>
      <w:r>
        <w:rPr>
          <w:rFonts w:ascii="Times New Roman" w:hAnsi="Times New Roman" w:cs="Times New Roman"/>
          <w:b/>
          <w:color w:val="3F7F7F"/>
          <w:sz w:val="16"/>
          <w:szCs w:val="16"/>
        </w:rPr>
        <w:t>ProcessSucceeded</w:t>
      </w:r>
      <w:r>
        <w:rPr>
          <w:rFonts w:ascii="Times New Roman" w:hAnsi="Times New Roman" w:cs="Times New Roman"/>
          <w:color w:val="008080"/>
          <w:sz w:val="16"/>
          <w:szCs w:val="16"/>
        </w:rPr>
        <w:t>&gt;</w:t>
      </w:r>
    </w:p>
    <w:p w14:paraId="006E8A01" w14:textId="77777777" w:rsidR="002D4F19" w:rsidRDefault="0057376A">
      <w:pPr>
        <w:widowControl w:val="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wps:Status</w:t>
      </w:r>
      <w:r>
        <w:rPr>
          <w:rFonts w:ascii="Times New Roman" w:hAnsi="Times New Roman" w:cs="Times New Roman"/>
          <w:color w:val="008080"/>
          <w:sz w:val="16"/>
          <w:szCs w:val="16"/>
        </w:rPr>
        <w:t>&gt;</w:t>
      </w:r>
    </w:p>
    <w:p w14:paraId="2BB0EF1A" w14:textId="77777777" w:rsidR="002D4F19" w:rsidRDefault="0057376A">
      <w:pPr>
        <w:widowControl w:val="0"/>
        <w:ind w:left="720"/>
        <w:rPr>
          <w:rFonts w:ascii="Times New Roman" w:hAnsi="Times New Roman" w:cs="Times New Roman"/>
          <w:sz w:val="16"/>
          <w:szCs w:val="16"/>
        </w:rPr>
      </w:pPr>
      <w:r>
        <w:rPr>
          <w:rFonts w:ascii="Times New Roman" w:hAnsi="Times New Roman" w:cs="Times New Roman"/>
          <w:color w:val="008080"/>
          <w:sz w:val="16"/>
          <w:szCs w:val="16"/>
        </w:rPr>
        <w:t>&lt;</w:t>
      </w:r>
      <w:r>
        <w:rPr>
          <w:rFonts w:ascii="Times New Roman" w:hAnsi="Times New Roman" w:cs="Times New Roman"/>
          <w:color w:val="3F7F7F"/>
          <w:sz w:val="16"/>
          <w:szCs w:val="16"/>
          <w:shd w:val="clear" w:color="auto" w:fill="C0C0C0"/>
        </w:rPr>
        <w:t>wps:ProcessOutputs</w:t>
      </w:r>
      <w:r>
        <w:rPr>
          <w:rFonts w:ascii="Times New Roman" w:hAnsi="Times New Roman" w:cs="Times New Roman"/>
          <w:color w:val="008080"/>
          <w:sz w:val="16"/>
          <w:szCs w:val="16"/>
        </w:rPr>
        <w:t>&gt;</w:t>
      </w:r>
    </w:p>
    <w:p w14:paraId="3DD18EC4" w14:textId="77777777" w:rsidR="002D4F19" w:rsidRDefault="0057376A">
      <w:pPr>
        <w:widowControl w:val="0"/>
        <w:ind w:left="72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wps:Output</w:t>
      </w:r>
      <w:r>
        <w:rPr>
          <w:rFonts w:ascii="Times New Roman" w:hAnsi="Times New Roman" w:cs="Times New Roman"/>
          <w:color w:val="008080"/>
          <w:sz w:val="16"/>
          <w:szCs w:val="16"/>
        </w:rPr>
        <w:t>&gt;</w:t>
      </w:r>
    </w:p>
    <w:p w14:paraId="2B5EBDC6" w14:textId="77777777" w:rsidR="002D4F19" w:rsidRDefault="0057376A">
      <w:pPr>
        <w:widowControl w:val="0"/>
        <w:ind w:left="72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r>
        <w:rPr>
          <w:rFonts w:ascii="Times New Roman" w:hAnsi="Times New Roman" w:cs="Times New Roman"/>
          <w:b/>
          <w:color w:val="1A1A1A"/>
          <w:sz w:val="16"/>
          <w:szCs w:val="16"/>
        </w:rPr>
        <w:t>opendapURL</w:t>
      </w:r>
      <w:r>
        <w:rPr>
          <w:rFonts w:ascii="Times New Roman" w:hAnsi="Times New Roman" w:cs="Times New Roman"/>
          <w:color w:val="008080"/>
          <w:sz w:val="16"/>
          <w:szCs w:val="16"/>
        </w:rPr>
        <w:t>&lt;/</w:t>
      </w:r>
      <w:r>
        <w:rPr>
          <w:rFonts w:ascii="Times New Roman" w:hAnsi="Times New Roman" w:cs="Times New Roman"/>
          <w:color w:val="3F7F7F"/>
          <w:sz w:val="16"/>
          <w:szCs w:val="16"/>
        </w:rPr>
        <w:t>ows:Identifier</w:t>
      </w:r>
      <w:r>
        <w:rPr>
          <w:rFonts w:ascii="Times New Roman" w:hAnsi="Times New Roman" w:cs="Times New Roman"/>
          <w:color w:val="008080"/>
          <w:sz w:val="16"/>
          <w:szCs w:val="16"/>
        </w:rPr>
        <w:t>&gt;</w:t>
      </w:r>
    </w:p>
    <w:p w14:paraId="6CA31883" w14:textId="77777777" w:rsidR="002D4F19" w:rsidRDefault="0057376A">
      <w:pPr>
        <w:widowControl w:val="0"/>
        <w:ind w:left="72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r>
        <w:rPr>
          <w:rFonts w:ascii="Times New Roman" w:hAnsi="Times New Roman" w:cs="Times New Roman"/>
          <w:color w:val="1A1A1A"/>
          <w:sz w:val="16"/>
          <w:szCs w:val="16"/>
        </w:rPr>
        <w:t>opendapURL</w:t>
      </w:r>
      <w:r>
        <w:rPr>
          <w:rFonts w:ascii="Times New Roman" w:hAnsi="Times New Roman" w:cs="Times New Roman"/>
          <w:color w:val="008080"/>
          <w:sz w:val="16"/>
          <w:szCs w:val="16"/>
        </w:rPr>
        <w:t>&lt;/</w:t>
      </w:r>
      <w:r>
        <w:rPr>
          <w:rFonts w:ascii="Times New Roman" w:hAnsi="Times New Roman" w:cs="Times New Roman"/>
          <w:color w:val="3F7F7F"/>
          <w:sz w:val="16"/>
          <w:szCs w:val="16"/>
        </w:rPr>
        <w:t>ows:Title</w:t>
      </w:r>
      <w:r>
        <w:rPr>
          <w:rFonts w:ascii="Times New Roman" w:hAnsi="Times New Roman" w:cs="Times New Roman"/>
          <w:color w:val="008080"/>
          <w:sz w:val="16"/>
          <w:szCs w:val="16"/>
        </w:rPr>
        <w:t>&gt;</w:t>
      </w:r>
    </w:p>
    <w:p w14:paraId="47F053A6" w14:textId="77777777" w:rsidR="002D4F19" w:rsidRDefault="0057376A">
      <w:pPr>
        <w:widowControl w:val="0"/>
        <w:ind w:left="72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wps:Data</w:t>
      </w:r>
      <w:r>
        <w:rPr>
          <w:rFonts w:ascii="Times New Roman" w:hAnsi="Times New Roman" w:cs="Times New Roman"/>
          <w:color w:val="008080"/>
          <w:sz w:val="16"/>
          <w:szCs w:val="16"/>
        </w:rPr>
        <w:t>&gt;</w:t>
      </w:r>
    </w:p>
    <w:p w14:paraId="69C5DD18" w14:textId="77777777" w:rsidR="002D4F19" w:rsidRDefault="0057376A">
      <w:pPr>
        <w:widowControl w:val="0"/>
        <w:ind w:left="72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wps:LiteralData</w:t>
      </w:r>
      <w:r>
        <w:rPr>
          <w:rFonts w:ascii="Times New Roman" w:hAnsi="Times New Roman" w:cs="Times New Roman"/>
          <w:sz w:val="16"/>
          <w:szCs w:val="16"/>
        </w:rPr>
        <w:t xml:space="preserve"> </w:t>
      </w:r>
      <w:r>
        <w:rPr>
          <w:rFonts w:ascii="Times New Roman" w:hAnsi="Times New Roman" w:cs="Times New Roman"/>
          <w:color w:val="7F007F"/>
          <w:sz w:val="16"/>
          <w:szCs w:val="16"/>
        </w:rPr>
        <w:t>dataType</w:t>
      </w:r>
      <w:r>
        <w:rPr>
          <w:rFonts w:ascii="Times New Roman" w:hAnsi="Times New Roman" w:cs="Times New Roman"/>
          <w:color w:val="1A1A1A"/>
          <w:sz w:val="16"/>
          <w:szCs w:val="16"/>
        </w:rPr>
        <w:t>=</w:t>
      </w:r>
      <w:r>
        <w:rPr>
          <w:rFonts w:ascii="Times New Roman" w:hAnsi="Times New Roman" w:cs="Times New Roman"/>
          <w:i/>
          <w:iCs/>
          <w:color w:val="2A00FF"/>
          <w:sz w:val="16"/>
          <w:szCs w:val="16"/>
        </w:rPr>
        <w:t>"integer"</w:t>
      </w:r>
      <w:r>
        <w:rPr>
          <w:rFonts w:ascii="Times New Roman" w:hAnsi="Times New Roman" w:cs="Times New Roman"/>
          <w:color w:val="008080"/>
          <w:sz w:val="16"/>
          <w:szCs w:val="16"/>
        </w:rPr>
        <w:t>&gt;</w:t>
      </w:r>
    </w:p>
    <w:p w14:paraId="66BFE118" w14:textId="77777777" w:rsidR="002D4F19" w:rsidRDefault="0057376A">
      <w:pPr>
        <w:widowControl w:val="0"/>
        <w:ind w:left="720"/>
        <w:rPr>
          <w:rFonts w:ascii="Times New Roman" w:hAnsi="Times New Roman" w:cs="Times New Roman"/>
          <w:b/>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b/>
          <w:color w:val="1A1A1A"/>
          <w:sz w:val="16"/>
          <w:szCs w:val="16"/>
        </w:rPr>
        <w:t>https://opendap.esgf/</w:t>
      </w:r>
      <w:r>
        <w:rPr>
          <w:rFonts w:ascii="Times New Roman" w:hAnsi="Times New Roman" w:cs="Times New Roman"/>
          <w:b/>
          <w:i/>
          <w:iCs/>
          <w:color w:val="2A00FF"/>
          <w:sz w:val="16"/>
          <w:szCs w:val="16"/>
        </w:rPr>
        <w:t>f12686da-b6cb-11e4-880c-000c2930e06a</w:t>
      </w:r>
      <w:r>
        <w:rPr>
          <w:rFonts w:ascii="Times New Roman" w:hAnsi="Times New Roman" w:cs="Times New Roman"/>
          <w:b/>
          <w:sz w:val="16"/>
          <w:szCs w:val="16"/>
        </w:rPr>
        <w:t>/multi-model-avg-north-america-2000-ECMWF-CFSR-MERRA.nc</w:t>
      </w:r>
    </w:p>
    <w:p w14:paraId="6A2B4DD4" w14:textId="77777777" w:rsidR="002D4F19" w:rsidRDefault="0057376A">
      <w:pPr>
        <w:widowControl w:val="0"/>
        <w:ind w:left="72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wps:LiteralData</w:t>
      </w:r>
      <w:r>
        <w:rPr>
          <w:rFonts w:ascii="Times New Roman" w:hAnsi="Times New Roman" w:cs="Times New Roman"/>
          <w:color w:val="008080"/>
          <w:sz w:val="16"/>
          <w:szCs w:val="16"/>
        </w:rPr>
        <w:t>&gt;</w:t>
      </w:r>
    </w:p>
    <w:p w14:paraId="1A559E60" w14:textId="77777777" w:rsidR="002D4F19" w:rsidRDefault="0057376A">
      <w:pPr>
        <w:widowControl w:val="0"/>
        <w:ind w:left="720"/>
        <w:rPr>
          <w:rFonts w:ascii="Times New Roman" w:hAnsi="Times New Roman" w:cs="Times New Roman"/>
          <w:sz w:val="16"/>
          <w:szCs w:val="16"/>
        </w:rPr>
      </w:pPr>
      <w:r>
        <w:rPr>
          <w:rFonts w:ascii="Times New Roman" w:hAnsi="Times New Roman" w:cs="Times New Roman"/>
          <w:color w:val="1A1A1A"/>
          <w:sz w:val="16"/>
          <w:szCs w:val="16"/>
        </w:rPr>
        <w:tab/>
      </w: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wps:Data</w:t>
      </w:r>
      <w:r>
        <w:rPr>
          <w:rFonts w:ascii="Times New Roman" w:hAnsi="Times New Roman" w:cs="Times New Roman"/>
          <w:color w:val="008080"/>
          <w:sz w:val="16"/>
          <w:szCs w:val="16"/>
        </w:rPr>
        <w:t>&gt;</w:t>
      </w:r>
    </w:p>
    <w:p w14:paraId="61A992FA" w14:textId="77777777" w:rsidR="002D4F19" w:rsidRDefault="0057376A">
      <w:pPr>
        <w:widowControl w:val="0"/>
        <w:ind w:left="720"/>
        <w:rPr>
          <w:rFonts w:ascii="Times New Roman" w:hAnsi="Times New Roman" w:cs="Times New Roman"/>
          <w:sz w:val="20"/>
        </w:rPr>
      </w:pPr>
      <w:r>
        <w:rPr>
          <w:rFonts w:ascii="Times New Roman" w:hAnsi="Times New Roman" w:cs="Times New Roman"/>
          <w:color w:val="1A1A1A"/>
          <w:sz w:val="16"/>
          <w:szCs w:val="16"/>
        </w:rPr>
        <w:tab/>
      </w:r>
      <w:r>
        <w:rPr>
          <w:rFonts w:ascii="Times New Roman" w:hAnsi="Times New Roman" w:cs="Times New Roman"/>
          <w:color w:val="008080"/>
          <w:sz w:val="16"/>
          <w:szCs w:val="16"/>
        </w:rPr>
        <w:t>&lt;/</w:t>
      </w:r>
      <w:r>
        <w:rPr>
          <w:rFonts w:ascii="Times New Roman" w:hAnsi="Times New Roman" w:cs="Times New Roman"/>
          <w:color w:val="3F7F7F"/>
          <w:sz w:val="16"/>
          <w:szCs w:val="16"/>
        </w:rPr>
        <w:t>wps:Output</w:t>
      </w:r>
      <w:r>
        <w:rPr>
          <w:rFonts w:ascii="Times New Roman" w:hAnsi="Times New Roman" w:cs="Times New Roman"/>
          <w:color w:val="008080"/>
          <w:sz w:val="16"/>
          <w:szCs w:val="16"/>
        </w:rPr>
        <w:t>&gt;</w:t>
      </w:r>
    </w:p>
    <w:p w14:paraId="41787350" w14:textId="77777777" w:rsidR="002D4F19" w:rsidRDefault="0057376A">
      <w:pPr>
        <w:widowControl w:val="0"/>
        <w:rPr>
          <w:rFonts w:ascii="Times New Roman" w:hAnsi="Times New Roman" w:cs="Times New Roman"/>
          <w:b/>
          <w:sz w:val="16"/>
          <w:szCs w:val="16"/>
        </w:rPr>
      </w:pPr>
      <w:r>
        <w:rPr>
          <w:rFonts w:ascii="Times New Roman" w:hAnsi="Times New Roman" w:cs="Times New Roman"/>
          <w:color w:val="008080"/>
          <w:sz w:val="20"/>
        </w:rPr>
        <w:t>&lt;/</w:t>
      </w:r>
      <w:r>
        <w:rPr>
          <w:rFonts w:ascii="Times New Roman" w:hAnsi="Times New Roman" w:cs="Times New Roman"/>
          <w:color w:val="3F7F7F"/>
          <w:sz w:val="20"/>
          <w:shd w:val="clear" w:color="auto" w:fill="C0C0C0"/>
        </w:rPr>
        <w:t>wps:ProcessOutputs</w:t>
      </w:r>
      <w:r>
        <w:rPr>
          <w:rFonts w:ascii="Times New Roman" w:hAnsi="Times New Roman" w:cs="Times New Roman"/>
          <w:color w:val="008080"/>
          <w:sz w:val="20"/>
        </w:rPr>
        <w:t>&gt;</w:t>
      </w:r>
      <w:r>
        <w:rPr>
          <w:rFonts w:ascii="Times New Roman" w:hAnsi="Times New Roman" w:cs="Times New Roman"/>
          <w:color w:val="008080"/>
          <w:sz w:val="16"/>
          <w:szCs w:val="16"/>
        </w:rPr>
        <w:t>&lt;/</w:t>
      </w:r>
      <w:r>
        <w:rPr>
          <w:rFonts w:ascii="Times New Roman" w:hAnsi="Times New Roman" w:cs="Times New Roman"/>
          <w:color w:val="3F7F7F"/>
          <w:sz w:val="16"/>
          <w:szCs w:val="16"/>
        </w:rPr>
        <w:t>wps:ExecuteResponse</w:t>
      </w:r>
      <w:r>
        <w:rPr>
          <w:rFonts w:ascii="Times New Roman" w:hAnsi="Times New Roman" w:cs="Times New Roman"/>
          <w:color w:val="008080"/>
          <w:sz w:val="16"/>
          <w:szCs w:val="16"/>
        </w:rPr>
        <w:t>&gt;</w:t>
      </w:r>
    </w:p>
    <w:p w14:paraId="44EC8C85" w14:textId="77777777" w:rsidR="002D4F19" w:rsidRDefault="002D4F19">
      <w:pPr>
        <w:rPr>
          <w:rFonts w:ascii="Times New Roman" w:hAnsi="Times New Roman" w:cs="Times New Roman"/>
          <w:b/>
          <w:sz w:val="28"/>
          <w:szCs w:val="28"/>
        </w:rPr>
      </w:pPr>
      <w:bookmarkStart w:id="135" w:name="h.4w2ssffyu8m8"/>
      <w:bookmarkStart w:id="136" w:name="h.5qcl3fjl5an6"/>
      <w:bookmarkStart w:id="137" w:name="h.wggjpar1hj"/>
      <w:bookmarkEnd w:id="135"/>
      <w:bookmarkEnd w:id="136"/>
      <w:bookmarkEnd w:id="137"/>
    </w:p>
    <w:p w14:paraId="41D79698" w14:textId="77777777" w:rsidR="002D4F19" w:rsidRDefault="002D4F19">
      <w:pPr>
        <w:pStyle w:val="Footer"/>
      </w:pPr>
    </w:p>
    <w:sectPr w:rsidR="002D4F19">
      <w:footerReference w:type="default" r:id="rId17"/>
      <w:pgSz w:w="12240" w:h="15840"/>
      <w:pgMar w:top="1440" w:right="1800" w:bottom="1440" w:left="1800" w:header="0" w:footer="720" w:gutter="0"/>
      <w:cols w:space="720"/>
      <w:formProt w:val="0"/>
      <w:titlePg/>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AE0AD8" w14:textId="77777777" w:rsidR="00D13E72" w:rsidRDefault="00D13E72">
      <w:r>
        <w:separator/>
      </w:r>
    </w:p>
  </w:endnote>
  <w:endnote w:type="continuationSeparator" w:id="0">
    <w:p w14:paraId="04B61EB7" w14:textId="77777777" w:rsidR="00D13E72" w:rsidRDefault="00D13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822E2A" w14:textId="77777777" w:rsidR="00D13E72" w:rsidRDefault="00D13E72">
    <w:pPr>
      <w:pStyle w:val="Footer"/>
      <w:ind w:right="360"/>
    </w:pPr>
    <w:r>
      <w:rPr>
        <w:noProof/>
      </w:rPr>
      <mc:AlternateContent>
        <mc:Choice Requires="wps">
          <w:drawing>
            <wp:anchor distT="0" distB="0" distL="0" distR="0" simplePos="0" relativeHeight="16" behindDoc="0" locked="0" layoutInCell="1" allowOverlap="1" wp14:anchorId="2EA45E4D" wp14:editId="593C1D47">
              <wp:simplePos x="0" y="0"/>
              <wp:positionH relativeFrom="margin">
                <wp:align>center</wp:align>
              </wp:positionH>
              <wp:positionV relativeFrom="paragraph">
                <wp:posOffset>635</wp:posOffset>
              </wp:positionV>
              <wp:extent cx="184785" cy="178435"/>
              <wp:effectExtent l="0" t="0" r="0" b="0"/>
              <wp:wrapSquare wrapText="largest"/>
              <wp:docPr id="2" name="Frame1"/>
              <wp:cNvGraphicFramePr/>
              <a:graphic xmlns:a="http://schemas.openxmlformats.org/drawingml/2006/main">
                <a:graphicData uri="http://schemas.microsoft.com/office/word/2010/wordprocessingShape">
                  <wps:wsp>
                    <wps:cNvSpPr txBox="1"/>
                    <wps:spPr>
                      <a:xfrm>
                        <a:off x="0" y="0"/>
                        <a:ext cx="184785" cy="178435"/>
                      </a:xfrm>
                      <a:prstGeom prst="rect">
                        <a:avLst/>
                      </a:prstGeom>
                      <a:solidFill>
                        <a:srgbClr val="FFFFFF">
                          <a:alpha val="0"/>
                        </a:srgbClr>
                      </a:solidFill>
                    </wps:spPr>
                    <wps:txbx>
                      <w:txbxContent>
                        <w:p w14:paraId="2A001B53" w14:textId="77777777" w:rsidR="00D13E72" w:rsidRDefault="00D13E72">
                          <w:pPr>
                            <w:pStyle w:val="Footer"/>
                          </w:pPr>
                          <w:r>
                            <w:rPr>
                              <w:rStyle w:val="PageNumber"/>
                              <w:rFonts w:ascii="Times New Roman" w:hAnsi="Times New Roman" w:cs="Times New Roman"/>
                              <w:sz w:val="22"/>
                              <w:szCs w:val="22"/>
                            </w:rPr>
                            <w:fldChar w:fldCharType="begin"/>
                          </w:r>
                          <w:r>
                            <w:instrText>PAGE</w:instrText>
                          </w:r>
                          <w:r>
                            <w:fldChar w:fldCharType="separate"/>
                          </w:r>
                          <w:r w:rsidR="00B35382">
                            <w:rPr>
                              <w:noProof/>
                            </w:rPr>
                            <w:t>6</w:t>
                          </w:r>
                          <w:r>
                            <w:fldChar w:fldCharType="end"/>
                          </w:r>
                        </w:p>
                      </w:txbxContent>
                    </wps:txbx>
                    <wps:bodyPr wrap="square" lIns="0" tIns="0" rIns="0" bIns="0" anchor="t">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Frame1" o:spid="_x0000_s1026" type="#_x0000_t202" style="position:absolute;margin-left:0;margin-top:.05pt;width:14.55pt;height:14.05pt;z-index:16;visibility:visible;mso-wrap-style:square;mso-width-percent:0;mso-wrap-distance-left:0;mso-wrap-distance-top:0;mso-wrap-distance-right:0;mso-wrap-distance-bottom:0;mso-position-horizontal:center;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" stroked="f">
              <v:fill opacity="0"/>
              <v:textbox style="mso-fit-shape-to-text:t" inset="0,0,0,0">
                <w:txbxContent>
                  <w:p w14:paraId="2A001B53" w14:textId="77777777" w:rsidR="00A45812" w:rsidRDefault="00A45812">
                    <w:pPr>
                      <w:pStyle w:val="Footer"/>
                    </w:pPr>
                    <w:r>
                      <w:rPr>
                        <w:rStyle w:val="PageNumber"/>
                        <w:rFonts w:ascii="Times New Roman" w:hAnsi="Times New Roman" w:cs="Times New Roman"/>
                        <w:sz w:val="22"/>
                        <w:szCs w:val="22"/>
                      </w:rPr>
                      <w:fldChar w:fldCharType="begin"/>
                    </w:r>
                    <w:r>
                      <w:instrText>PAGE</w:instrText>
                    </w:r>
                    <w:r>
                      <w:fldChar w:fldCharType="separate"/>
                    </w:r>
                    <w:r w:rsidR="00980DAA">
                      <w:rPr>
                        <w:noProof/>
                      </w:rPr>
                      <w:t>8</w:t>
                    </w:r>
                    <w: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F318DC" w14:textId="77777777" w:rsidR="00D13E72" w:rsidRDefault="00D13E72">
      <w:r>
        <w:separator/>
      </w:r>
    </w:p>
  </w:footnote>
  <w:footnote w:type="continuationSeparator" w:id="0">
    <w:p w14:paraId="3E1D8A06" w14:textId="77777777" w:rsidR="00D13E72" w:rsidRDefault="00D13E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D1442"/>
    <w:multiLevelType w:val="multilevel"/>
    <w:tmpl w:val="AC8C02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E27531F"/>
    <w:multiLevelType w:val="multilevel"/>
    <w:tmpl w:val="0F905288"/>
    <w:lvl w:ilvl="0">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37434CD9"/>
    <w:multiLevelType w:val="multilevel"/>
    <w:tmpl w:val="E6B8B2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A403020"/>
    <w:multiLevelType w:val="multilevel"/>
    <w:tmpl w:val="D6BCA9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5BB349D"/>
    <w:multiLevelType w:val="multilevel"/>
    <w:tmpl w:val="4FF4BA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57DB390F"/>
    <w:multiLevelType w:val="multilevel"/>
    <w:tmpl w:val="5C7A35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A275964"/>
    <w:multiLevelType w:val="multilevel"/>
    <w:tmpl w:val="2D22DC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FF03F8B"/>
    <w:multiLevelType w:val="multilevel"/>
    <w:tmpl w:val="E2DCB6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78D669FE"/>
    <w:multiLevelType w:val="multilevel"/>
    <w:tmpl w:val="204E9A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7"/>
  </w:num>
  <w:num w:numId="3">
    <w:abstractNumId w:val="2"/>
  </w:num>
  <w:num w:numId="4">
    <w:abstractNumId w:val="5"/>
  </w:num>
  <w:num w:numId="5">
    <w:abstractNumId w:val="0"/>
  </w:num>
  <w:num w:numId="6">
    <w:abstractNumId w:val="8"/>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D4F19"/>
    <w:rsid w:val="0001217C"/>
    <w:rsid w:val="0005136A"/>
    <w:rsid w:val="00104EE3"/>
    <w:rsid w:val="001371FF"/>
    <w:rsid w:val="001B7E9B"/>
    <w:rsid w:val="001F5C5D"/>
    <w:rsid w:val="00237B66"/>
    <w:rsid w:val="002D4F19"/>
    <w:rsid w:val="003D3A49"/>
    <w:rsid w:val="00444E8A"/>
    <w:rsid w:val="00450ED9"/>
    <w:rsid w:val="004937BA"/>
    <w:rsid w:val="004A7C99"/>
    <w:rsid w:val="004C4D58"/>
    <w:rsid w:val="004C5607"/>
    <w:rsid w:val="004D77DF"/>
    <w:rsid w:val="00547560"/>
    <w:rsid w:val="0057376A"/>
    <w:rsid w:val="005A7983"/>
    <w:rsid w:val="005E0D4D"/>
    <w:rsid w:val="0066525B"/>
    <w:rsid w:val="0068601E"/>
    <w:rsid w:val="0070705D"/>
    <w:rsid w:val="00782387"/>
    <w:rsid w:val="00791F8C"/>
    <w:rsid w:val="007B1D28"/>
    <w:rsid w:val="007F0980"/>
    <w:rsid w:val="00855366"/>
    <w:rsid w:val="008A511E"/>
    <w:rsid w:val="008E28F8"/>
    <w:rsid w:val="00926B42"/>
    <w:rsid w:val="009412E7"/>
    <w:rsid w:val="00980DAA"/>
    <w:rsid w:val="00983836"/>
    <w:rsid w:val="00A45812"/>
    <w:rsid w:val="00A5345C"/>
    <w:rsid w:val="00B21202"/>
    <w:rsid w:val="00B35382"/>
    <w:rsid w:val="00B56C21"/>
    <w:rsid w:val="00BB6BA7"/>
    <w:rsid w:val="00BF5CE0"/>
    <w:rsid w:val="00C67F66"/>
    <w:rsid w:val="00C708B7"/>
    <w:rsid w:val="00C752AC"/>
    <w:rsid w:val="00C92AA4"/>
    <w:rsid w:val="00CA404E"/>
    <w:rsid w:val="00CB58B4"/>
    <w:rsid w:val="00CD30C6"/>
    <w:rsid w:val="00D04AED"/>
    <w:rsid w:val="00D13E72"/>
    <w:rsid w:val="00D42D89"/>
    <w:rsid w:val="00D56E20"/>
    <w:rsid w:val="00D77B5C"/>
    <w:rsid w:val="00DB7DE2"/>
    <w:rsid w:val="00EC1919"/>
    <w:rsid w:val="00EE0B95"/>
    <w:rsid w:val="00F63B39"/>
    <w:rsid w:val="00FA7D19"/>
    <w:rsid w:val="00FF75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8B9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paragraph" w:styleId="Heading1">
    <w:name w:val="heading 1"/>
    <w:pPr>
      <w:keepNext/>
      <w:keepLines/>
      <w:widowControl w:val="0"/>
      <w:suppressAutoHyphens/>
      <w:spacing w:before="480" w:after="120"/>
      <w:contextualSpacing/>
      <w:outlineLvl w:val="0"/>
    </w:pPr>
    <w:rPr>
      <w:b/>
      <w:sz w:val="48"/>
    </w:rPr>
  </w:style>
  <w:style w:type="paragraph" w:styleId="Heading2">
    <w:name w:val="heading 2"/>
    <w:pPr>
      <w:keepNext/>
      <w:keepLines/>
      <w:widowControl w:val="0"/>
      <w:suppressAutoHyphens/>
      <w:spacing w:before="360" w:after="80"/>
      <w:contextualSpacing/>
      <w:outlineLvl w:val="1"/>
    </w:pPr>
    <w:rPr>
      <w:b/>
      <w:sz w:val="36"/>
    </w:rPr>
  </w:style>
  <w:style w:type="paragraph" w:styleId="Heading3">
    <w:name w:val="heading 3"/>
    <w:pPr>
      <w:keepNext/>
      <w:keepLines/>
      <w:widowControl w:val="0"/>
      <w:suppressAutoHyphens/>
      <w:spacing w:before="280" w:after="80"/>
      <w:contextualSpacing/>
      <w:outlineLvl w:val="2"/>
    </w:pPr>
    <w:rPr>
      <w:b/>
      <w:sz w:val="28"/>
    </w:rPr>
  </w:style>
  <w:style w:type="paragraph" w:styleId="Heading4">
    <w:name w:val="heading 4"/>
    <w:pPr>
      <w:keepNext/>
      <w:keepLines/>
      <w:widowControl w:val="0"/>
      <w:suppressAutoHyphens/>
      <w:spacing w:before="240" w:after="40"/>
      <w:contextualSpacing/>
      <w:outlineLvl w:val="3"/>
    </w:pPr>
    <w:rPr>
      <w:b/>
    </w:rPr>
  </w:style>
  <w:style w:type="paragraph" w:styleId="Heading5">
    <w:name w:val="heading 5"/>
    <w:pPr>
      <w:keepNext/>
      <w:keepLines/>
      <w:widowControl w:val="0"/>
      <w:suppressAutoHyphens/>
      <w:spacing w:before="220" w:after="40"/>
      <w:contextualSpacing/>
      <w:outlineLvl w:val="4"/>
    </w:pPr>
    <w:rPr>
      <w:b/>
      <w:sz w:val="22"/>
    </w:rPr>
  </w:style>
  <w:style w:type="paragraph" w:styleId="Heading6">
    <w:name w:val="heading 6"/>
    <w:pPr>
      <w:keepNext/>
      <w:keepLines/>
      <w:widowControl w:val="0"/>
      <w:suppressAutoHyphen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994ECB"/>
    <w:rPr>
      <w:rFonts w:ascii="Lucida Grande" w:hAnsi="Lucida Grande"/>
      <w:sz w:val="18"/>
      <w:szCs w:val="18"/>
    </w:rPr>
  </w:style>
  <w:style w:type="character" w:customStyle="1" w:styleId="HTMLPreformattedChar">
    <w:name w:val="HTML Preformatted Char"/>
    <w:basedOn w:val="DefaultParagraphFont"/>
    <w:link w:val="HTMLPreformatted"/>
    <w:uiPriority w:val="99"/>
    <w:semiHidden/>
    <w:rsid w:val="00C93EA9"/>
    <w:rPr>
      <w:rFonts w:ascii="Courier" w:hAnsi="Courier" w:cs="Courier"/>
      <w:color w:val="00000A"/>
      <w:sz w:val="20"/>
    </w:rPr>
  </w:style>
  <w:style w:type="character" w:customStyle="1" w:styleId="FooterChar">
    <w:name w:val="Footer Char"/>
    <w:basedOn w:val="DefaultParagraphFont"/>
    <w:link w:val="Footer"/>
    <w:uiPriority w:val="99"/>
    <w:rsid w:val="002C7F9A"/>
  </w:style>
  <w:style w:type="character" w:styleId="PageNumber">
    <w:name w:val="page number"/>
    <w:basedOn w:val="DefaultParagraphFont"/>
    <w:uiPriority w:val="99"/>
    <w:semiHidden/>
    <w:unhideWhenUsed/>
    <w:rsid w:val="002C7F9A"/>
  </w:style>
  <w:style w:type="character" w:customStyle="1" w:styleId="InternetLink">
    <w:name w:val="Internet Link"/>
    <w:basedOn w:val="DefaultParagraphFont"/>
    <w:uiPriority w:val="99"/>
    <w:unhideWhenUsed/>
    <w:rsid w:val="00BC202A"/>
    <w:rPr>
      <w:color w:val="0000FF"/>
      <w:u w:val="single"/>
      <w:lang w:val="uz-Cyrl-UZ" w:eastAsia="uz-Cyrl-UZ" w:bidi="uz-Cyrl-UZ"/>
    </w:rPr>
  </w:style>
  <w:style w:type="character" w:customStyle="1" w:styleId="FootnoteTextChar">
    <w:name w:val="Footnote Text Char"/>
    <w:basedOn w:val="DefaultParagraphFont"/>
    <w:link w:val="FootnoteText"/>
    <w:uiPriority w:val="99"/>
    <w:rsid w:val="00287C46"/>
    <w:rPr>
      <w:szCs w:val="24"/>
    </w:rPr>
  </w:style>
  <w:style w:type="character" w:styleId="FootnoteReference">
    <w:name w:val="footnote reference"/>
    <w:basedOn w:val="DefaultParagraphFont"/>
    <w:uiPriority w:val="99"/>
    <w:unhideWhenUsed/>
    <w:rsid w:val="00287C46"/>
    <w:rPr>
      <w:vertAlign w:val="superscript"/>
    </w:rPr>
  </w:style>
  <w:style w:type="character" w:customStyle="1" w:styleId="DocumentMapChar">
    <w:name w:val="Document Map Char"/>
    <w:basedOn w:val="DefaultParagraphFont"/>
    <w:link w:val="DocumentMap"/>
    <w:uiPriority w:val="99"/>
    <w:semiHidden/>
    <w:rsid w:val="00275A36"/>
    <w:rPr>
      <w:rFonts w:ascii="Lucida Grande" w:hAnsi="Lucida Grande" w:cs="Lucida Grande"/>
      <w:szCs w:val="24"/>
    </w:rPr>
  </w:style>
  <w:style w:type="character" w:customStyle="1" w:styleId="html-attribute-name">
    <w:name w:val="html-attribute-name"/>
    <w:basedOn w:val="DefaultParagraphFont"/>
    <w:rsid w:val="00AD1E50"/>
  </w:style>
  <w:style w:type="character" w:customStyle="1" w:styleId="html-attribute-value">
    <w:name w:val="html-attribute-value"/>
    <w:basedOn w:val="DefaultParagraphFont"/>
    <w:rsid w:val="00AD1E50"/>
  </w:style>
  <w:style w:type="character" w:customStyle="1" w:styleId="HeaderChar">
    <w:name w:val="Header Char"/>
    <w:basedOn w:val="DefaultParagraphFont"/>
    <w:link w:val="Header"/>
    <w:uiPriority w:val="99"/>
    <w:rsid w:val="009E0A9C"/>
  </w:style>
  <w:style w:type="character" w:styleId="CommentReference">
    <w:name w:val="annotation reference"/>
    <w:basedOn w:val="DefaultParagraphFont"/>
    <w:uiPriority w:val="99"/>
    <w:semiHidden/>
    <w:unhideWhenUsed/>
    <w:rsid w:val="001B22F1"/>
    <w:rPr>
      <w:sz w:val="18"/>
      <w:szCs w:val="18"/>
    </w:rPr>
  </w:style>
  <w:style w:type="character" w:customStyle="1" w:styleId="CommentTextChar">
    <w:name w:val="Comment Text Char"/>
    <w:basedOn w:val="DefaultParagraphFont"/>
    <w:link w:val="CommentText"/>
    <w:uiPriority w:val="99"/>
    <w:rsid w:val="001B22F1"/>
    <w:rPr>
      <w:szCs w:val="24"/>
    </w:rPr>
  </w:style>
  <w:style w:type="character" w:customStyle="1" w:styleId="CommentSubjectChar">
    <w:name w:val="Comment Subject Char"/>
    <w:basedOn w:val="CommentTextChar"/>
    <w:link w:val="CommentSubject"/>
    <w:uiPriority w:val="99"/>
    <w:semiHidden/>
    <w:rsid w:val="001B22F1"/>
    <w:rPr>
      <w:b/>
      <w:bCs/>
      <w:sz w:val="20"/>
      <w:szCs w:val="24"/>
    </w:rPr>
  </w:style>
  <w:style w:type="character" w:customStyle="1" w:styleId="ListLabel1">
    <w:name w:val="ListLabel 1"/>
    <w:rPr>
      <w:u w:val="none"/>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customStyle="1" w:styleId="LO-normal">
    <w:name w:val="LO-normal"/>
    <w:pPr>
      <w:suppressAutoHyphens/>
    </w:pPr>
  </w:style>
  <w:style w:type="paragraph" w:styleId="Title">
    <w:name w:val="Title"/>
    <w:basedOn w:val="LO-normal"/>
    <w:pPr>
      <w:keepNext/>
      <w:keepLines/>
      <w:spacing w:before="480" w:after="120"/>
      <w:contextualSpacing/>
    </w:pPr>
    <w:rPr>
      <w:b/>
      <w:sz w:val="72"/>
    </w:rPr>
  </w:style>
  <w:style w:type="paragraph" w:styleId="Subtitle">
    <w:name w:val="Subtitle"/>
    <w:basedOn w:val="LO-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94ECB"/>
    <w:rPr>
      <w:rFonts w:ascii="Lucida Grande" w:hAnsi="Lucida Grande"/>
      <w:sz w:val="18"/>
      <w:szCs w:val="18"/>
    </w:rPr>
  </w:style>
  <w:style w:type="paragraph" w:styleId="HTMLPreformatted">
    <w:name w:val="HTML Preformatted"/>
    <w:basedOn w:val="Normal"/>
    <w:link w:val="HTMLPreformattedChar"/>
    <w:uiPriority w:val="99"/>
    <w:semiHidden/>
    <w:unhideWhenUsed/>
    <w:rsid w:val="00C93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color w:val="00000A"/>
      <w:sz w:val="20"/>
    </w:rPr>
  </w:style>
  <w:style w:type="paragraph" w:styleId="ListParagraph">
    <w:name w:val="List Paragraph"/>
    <w:basedOn w:val="Normal"/>
    <w:uiPriority w:val="34"/>
    <w:qFormat/>
    <w:rsid w:val="00C93EA9"/>
    <w:pPr>
      <w:ind w:left="720"/>
      <w:contextualSpacing/>
    </w:pPr>
  </w:style>
  <w:style w:type="paragraph" w:styleId="Footer">
    <w:name w:val="footer"/>
    <w:basedOn w:val="Normal"/>
    <w:link w:val="FooterChar"/>
    <w:uiPriority w:val="99"/>
    <w:unhideWhenUsed/>
    <w:rsid w:val="002C7F9A"/>
    <w:pPr>
      <w:tabs>
        <w:tab w:val="center" w:pos="4320"/>
        <w:tab w:val="right" w:pos="8640"/>
      </w:tabs>
    </w:pPr>
  </w:style>
  <w:style w:type="paragraph" w:styleId="FootnoteText">
    <w:name w:val="footnote text"/>
    <w:basedOn w:val="Normal"/>
    <w:link w:val="FootnoteTextChar"/>
    <w:uiPriority w:val="99"/>
    <w:unhideWhenUsed/>
    <w:rsid w:val="00287C46"/>
    <w:rPr>
      <w:szCs w:val="24"/>
    </w:rPr>
  </w:style>
  <w:style w:type="paragraph" w:styleId="DocumentMap">
    <w:name w:val="Document Map"/>
    <w:basedOn w:val="Normal"/>
    <w:link w:val="DocumentMapChar"/>
    <w:uiPriority w:val="99"/>
    <w:semiHidden/>
    <w:unhideWhenUsed/>
    <w:rsid w:val="00275A36"/>
    <w:rPr>
      <w:rFonts w:ascii="Lucida Grande" w:hAnsi="Lucida Grande" w:cs="Lucida Grande"/>
      <w:szCs w:val="24"/>
    </w:rPr>
  </w:style>
  <w:style w:type="paragraph" w:styleId="Header">
    <w:name w:val="header"/>
    <w:basedOn w:val="Normal"/>
    <w:link w:val="HeaderChar"/>
    <w:uiPriority w:val="99"/>
    <w:unhideWhenUsed/>
    <w:rsid w:val="009E0A9C"/>
    <w:pPr>
      <w:tabs>
        <w:tab w:val="center" w:pos="4320"/>
        <w:tab w:val="right" w:pos="8640"/>
      </w:tabs>
    </w:pPr>
  </w:style>
  <w:style w:type="paragraph" w:styleId="CommentText">
    <w:name w:val="annotation text"/>
    <w:basedOn w:val="Normal"/>
    <w:link w:val="CommentTextChar"/>
    <w:uiPriority w:val="99"/>
    <w:unhideWhenUsed/>
    <w:rsid w:val="001B22F1"/>
    <w:rPr>
      <w:szCs w:val="24"/>
    </w:rPr>
  </w:style>
  <w:style w:type="paragraph" w:styleId="CommentSubject">
    <w:name w:val="annotation subject"/>
    <w:basedOn w:val="CommentText"/>
    <w:link w:val="CommentSubjectChar"/>
    <w:uiPriority w:val="99"/>
    <w:semiHidden/>
    <w:unhideWhenUsed/>
    <w:rsid w:val="001B22F1"/>
    <w:rPr>
      <w:b/>
      <w:bCs/>
      <w:sz w:val="20"/>
      <w:szCs w:val="20"/>
    </w:rPr>
  </w:style>
  <w:style w:type="paragraph" w:styleId="Revision">
    <w:name w:val="Revision"/>
    <w:uiPriority w:val="99"/>
    <w:semiHidden/>
    <w:rsid w:val="00440C72"/>
    <w:pPr>
      <w:suppressAutoHyphens/>
    </w:pPr>
  </w:style>
  <w:style w:type="paragraph" w:customStyle="1" w:styleId="FrameContents">
    <w:name w:val="Frame Contents"/>
    <w:basedOn w:val="Normal"/>
  </w:style>
  <w:style w:type="table" w:styleId="TableGrid">
    <w:name w:val="Table Grid"/>
    <w:basedOn w:val="TableNormal"/>
    <w:uiPriority w:val="59"/>
    <w:rsid w:val="00DB62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50ED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paragraph" w:styleId="Heading1">
    <w:name w:val="heading 1"/>
    <w:pPr>
      <w:keepNext/>
      <w:keepLines/>
      <w:widowControl w:val="0"/>
      <w:suppressAutoHyphens/>
      <w:spacing w:before="480" w:after="120"/>
      <w:contextualSpacing/>
      <w:outlineLvl w:val="0"/>
    </w:pPr>
    <w:rPr>
      <w:b/>
      <w:sz w:val="48"/>
    </w:rPr>
  </w:style>
  <w:style w:type="paragraph" w:styleId="Heading2">
    <w:name w:val="heading 2"/>
    <w:pPr>
      <w:keepNext/>
      <w:keepLines/>
      <w:widowControl w:val="0"/>
      <w:suppressAutoHyphens/>
      <w:spacing w:before="360" w:after="80"/>
      <w:contextualSpacing/>
      <w:outlineLvl w:val="1"/>
    </w:pPr>
    <w:rPr>
      <w:b/>
      <w:sz w:val="36"/>
    </w:rPr>
  </w:style>
  <w:style w:type="paragraph" w:styleId="Heading3">
    <w:name w:val="heading 3"/>
    <w:pPr>
      <w:keepNext/>
      <w:keepLines/>
      <w:widowControl w:val="0"/>
      <w:suppressAutoHyphens/>
      <w:spacing w:before="280" w:after="80"/>
      <w:contextualSpacing/>
      <w:outlineLvl w:val="2"/>
    </w:pPr>
    <w:rPr>
      <w:b/>
      <w:sz w:val="28"/>
    </w:rPr>
  </w:style>
  <w:style w:type="paragraph" w:styleId="Heading4">
    <w:name w:val="heading 4"/>
    <w:pPr>
      <w:keepNext/>
      <w:keepLines/>
      <w:widowControl w:val="0"/>
      <w:suppressAutoHyphens/>
      <w:spacing w:before="240" w:after="40"/>
      <w:contextualSpacing/>
      <w:outlineLvl w:val="3"/>
    </w:pPr>
    <w:rPr>
      <w:b/>
    </w:rPr>
  </w:style>
  <w:style w:type="paragraph" w:styleId="Heading5">
    <w:name w:val="heading 5"/>
    <w:pPr>
      <w:keepNext/>
      <w:keepLines/>
      <w:widowControl w:val="0"/>
      <w:suppressAutoHyphens/>
      <w:spacing w:before="220" w:after="40"/>
      <w:contextualSpacing/>
      <w:outlineLvl w:val="4"/>
    </w:pPr>
    <w:rPr>
      <w:b/>
      <w:sz w:val="22"/>
    </w:rPr>
  </w:style>
  <w:style w:type="paragraph" w:styleId="Heading6">
    <w:name w:val="heading 6"/>
    <w:pPr>
      <w:keepNext/>
      <w:keepLines/>
      <w:widowControl w:val="0"/>
      <w:suppressAutoHyphen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994ECB"/>
    <w:rPr>
      <w:rFonts w:ascii="Lucida Grande" w:hAnsi="Lucida Grande"/>
      <w:sz w:val="18"/>
      <w:szCs w:val="18"/>
    </w:rPr>
  </w:style>
  <w:style w:type="character" w:customStyle="1" w:styleId="HTMLPreformattedChar">
    <w:name w:val="HTML Preformatted Char"/>
    <w:basedOn w:val="DefaultParagraphFont"/>
    <w:link w:val="HTMLPreformatted"/>
    <w:uiPriority w:val="99"/>
    <w:semiHidden/>
    <w:rsid w:val="00C93EA9"/>
    <w:rPr>
      <w:rFonts w:ascii="Courier" w:hAnsi="Courier" w:cs="Courier"/>
      <w:color w:val="00000A"/>
      <w:sz w:val="20"/>
    </w:rPr>
  </w:style>
  <w:style w:type="character" w:customStyle="1" w:styleId="FooterChar">
    <w:name w:val="Footer Char"/>
    <w:basedOn w:val="DefaultParagraphFont"/>
    <w:link w:val="Footer"/>
    <w:uiPriority w:val="99"/>
    <w:rsid w:val="002C7F9A"/>
  </w:style>
  <w:style w:type="character" w:styleId="PageNumber">
    <w:name w:val="page number"/>
    <w:basedOn w:val="DefaultParagraphFont"/>
    <w:uiPriority w:val="99"/>
    <w:semiHidden/>
    <w:unhideWhenUsed/>
    <w:rsid w:val="002C7F9A"/>
  </w:style>
  <w:style w:type="character" w:customStyle="1" w:styleId="InternetLink">
    <w:name w:val="Internet Link"/>
    <w:basedOn w:val="DefaultParagraphFont"/>
    <w:uiPriority w:val="99"/>
    <w:unhideWhenUsed/>
    <w:rsid w:val="00BC202A"/>
    <w:rPr>
      <w:color w:val="0000FF"/>
      <w:u w:val="single"/>
      <w:lang w:val="uz-Cyrl-UZ" w:eastAsia="uz-Cyrl-UZ" w:bidi="uz-Cyrl-UZ"/>
    </w:rPr>
  </w:style>
  <w:style w:type="character" w:customStyle="1" w:styleId="FootnoteTextChar">
    <w:name w:val="Footnote Text Char"/>
    <w:basedOn w:val="DefaultParagraphFont"/>
    <w:link w:val="FootnoteText"/>
    <w:uiPriority w:val="99"/>
    <w:rsid w:val="00287C46"/>
    <w:rPr>
      <w:szCs w:val="24"/>
    </w:rPr>
  </w:style>
  <w:style w:type="character" w:styleId="FootnoteReference">
    <w:name w:val="footnote reference"/>
    <w:basedOn w:val="DefaultParagraphFont"/>
    <w:uiPriority w:val="99"/>
    <w:unhideWhenUsed/>
    <w:rsid w:val="00287C46"/>
    <w:rPr>
      <w:vertAlign w:val="superscript"/>
    </w:rPr>
  </w:style>
  <w:style w:type="character" w:customStyle="1" w:styleId="DocumentMapChar">
    <w:name w:val="Document Map Char"/>
    <w:basedOn w:val="DefaultParagraphFont"/>
    <w:link w:val="DocumentMap"/>
    <w:uiPriority w:val="99"/>
    <w:semiHidden/>
    <w:rsid w:val="00275A36"/>
    <w:rPr>
      <w:rFonts w:ascii="Lucida Grande" w:hAnsi="Lucida Grande" w:cs="Lucida Grande"/>
      <w:szCs w:val="24"/>
    </w:rPr>
  </w:style>
  <w:style w:type="character" w:customStyle="1" w:styleId="html-attribute-name">
    <w:name w:val="html-attribute-name"/>
    <w:basedOn w:val="DefaultParagraphFont"/>
    <w:rsid w:val="00AD1E50"/>
  </w:style>
  <w:style w:type="character" w:customStyle="1" w:styleId="html-attribute-value">
    <w:name w:val="html-attribute-value"/>
    <w:basedOn w:val="DefaultParagraphFont"/>
    <w:rsid w:val="00AD1E50"/>
  </w:style>
  <w:style w:type="character" w:customStyle="1" w:styleId="HeaderChar">
    <w:name w:val="Header Char"/>
    <w:basedOn w:val="DefaultParagraphFont"/>
    <w:link w:val="Header"/>
    <w:uiPriority w:val="99"/>
    <w:rsid w:val="009E0A9C"/>
  </w:style>
  <w:style w:type="character" w:styleId="CommentReference">
    <w:name w:val="annotation reference"/>
    <w:basedOn w:val="DefaultParagraphFont"/>
    <w:uiPriority w:val="99"/>
    <w:semiHidden/>
    <w:unhideWhenUsed/>
    <w:rsid w:val="001B22F1"/>
    <w:rPr>
      <w:sz w:val="18"/>
      <w:szCs w:val="18"/>
    </w:rPr>
  </w:style>
  <w:style w:type="character" w:customStyle="1" w:styleId="CommentTextChar">
    <w:name w:val="Comment Text Char"/>
    <w:basedOn w:val="DefaultParagraphFont"/>
    <w:link w:val="CommentText"/>
    <w:uiPriority w:val="99"/>
    <w:rsid w:val="001B22F1"/>
    <w:rPr>
      <w:szCs w:val="24"/>
    </w:rPr>
  </w:style>
  <w:style w:type="character" w:customStyle="1" w:styleId="CommentSubjectChar">
    <w:name w:val="Comment Subject Char"/>
    <w:basedOn w:val="CommentTextChar"/>
    <w:link w:val="CommentSubject"/>
    <w:uiPriority w:val="99"/>
    <w:semiHidden/>
    <w:rsid w:val="001B22F1"/>
    <w:rPr>
      <w:b/>
      <w:bCs/>
      <w:sz w:val="20"/>
      <w:szCs w:val="24"/>
    </w:rPr>
  </w:style>
  <w:style w:type="character" w:customStyle="1" w:styleId="ListLabel1">
    <w:name w:val="ListLabel 1"/>
    <w:rPr>
      <w:u w:val="none"/>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customStyle="1" w:styleId="LO-normal">
    <w:name w:val="LO-normal"/>
    <w:pPr>
      <w:suppressAutoHyphens/>
    </w:pPr>
  </w:style>
  <w:style w:type="paragraph" w:styleId="Title">
    <w:name w:val="Title"/>
    <w:basedOn w:val="LO-normal"/>
    <w:pPr>
      <w:keepNext/>
      <w:keepLines/>
      <w:spacing w:before="480" w:after="120"/>
      <w:contextualSpacing/>
    </w:pPr>
    <w:rPr>
      <w:b/>
      <w:sz w:val="72"/>
    </w:rPr>
  </w:style>
  <w:style w:type="paragraph" w:styleId="Subtitle">
    <w:name w:val="Subtitle"/>
    <w:basedOn w:val="LO-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94ECB"/>
    <w:rPr>
      <w:rFonts w:ascii="Lucida Grande" w:hAnsi="Lucida Grande"/>
      <w:sz w:val="18"/>
      <w:szCs w:val="18"/>
    </w:rPr>
  </w:style>
  <w:style w:type="paragraph" w:styleId="HTMLPreformatted">
    <w:name w:val="HTML Preformatted"/>
    <w:basedOn w:val="Normal"/>
    <w:link w:val="HTMLPreformattedChar"/>
    <w:uiPriority w:val="99"/>
    <w:semiHidden/>
    <w:unhideWhenUsed/>
    <w:rsid w:val="00C93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color w:val="00000A"/>
      <w:sz w:val="20"/>
    </w:rPr>
  </w:style>
  <w:style w:type="paragraph" w:styleId="ListParagraph">
    <w:name w:val="List Paragraph"/>
    <w:basedOn w:val="Normal"/>
    <w:uiPriority w:val="34"/>
    <w:qFormat/>
    <w:rsid w:val="00C93EA9"/>
    <w:pPr>
      <w:ind w:left="720"/>
      <w:contextualSpacing/>
    </w:pPr>
  </w:style>
  <w:style w:type="paragraph" w:styleId="Footer">
    <w:name w:val="footer"/>
    <w:basedOn w:val="Normal"/>
    <w:link w:val="FooterChar"/>
    <w:uiPriority w:val="99"/>
    <w:unhideWhenUsed/>
    <w:rsid w:val="002C7F9A"/>
    <w:pPr>
      <w:tabs>
        <w:tab w:val="center" w:pos="4320"/>
        <w:tab w:val="right" w:pos="8640"/>
      </w:tabs>
    </w:pPr>
  </w:style>
  <w:style w:type="paragraph" w:styleId="FootnoteText">
    <w:name w:val="footnote text"/>
    <w:basedOn w:val="Normal"/>
    <w:link w:val="FootnoteTextChar"/>
    <w:uiPriority w:val="99"/>
    <w:unhideWhenUsed/>
    <w:rsid w:val="00287C46"/>
    <w:rPr>
      <w:szCs w:val="24"/>
    </w:rPr>
  </w:style>
  <w:style w:type="paragraph" w:styleId="DocumentMap">
    <w:name w:val="Document Map"/>
    <w:basedOn w:val="Normal"/>
    <w:link w:val="DocumentMapChar"/>
    <w:uiPriority w:val="99"/>
    <w:semiHidden/>
    <w:unhideWhenUsed/>
    <w:rsid w:val="00275A36"/>
    <w:rPr>
      <w:rFonts w:ascii="Lucida Grande" w:hAnsi="Lucida Grande" w:cs="Lucida Grande"/>
      <w:szCs w:val="24"/>
    </w:rPr>
  </w:style>
  <w:style w:type="paragraph" w:styleId="Header">
    <w:name w:val="header"/>
    <w:basedOn w:val="Normal"/>
    <w:link w:val="HeaderChar"/>
    <w:uiPriority w:val="99"/>
    <w:unhideWhenUsed/>
    <w:rsid w:val="009E0A9C"/>
    <w:pPr>
      <w:tabs>
        <w:tab w:val="center" w:pos="4320"/>
        <w:tab w:val="right" w:pos="8640"/>
      </w:tabs>
    </w:pPr>
  </w:style>
  <w:style w:type="paragraph" w:styleId="CommentText">
    <w:name w:val="annotation text"/>
    <w:basedOn w:val="Normal"/>
    <w:link w:val="CommentTextChar"/>
    <w:uiPriority w:val="99"/>
    <w:unhideWhenUsed/>
    <w:rsid w:val="001B22F1"/>
    <w:rPr>
      <w:szCs w:val="24"/>
    </w:rPr>
  </w:style>
  <w:style w:type="paragraph" w:styleId="CommentSubject">
    <w:name w:val="annotation subject"/>
    <w:basedOn w:val="CommentText"/>
    <w:link w:val="CommentSubjectChar"/>
    <w:uiPriority w:val="99"/>
    <w:semiHidden/>
    <w:unhideWhenUsed/>
    <w:rsid w:val="001B22F1"/>
    <w:rPr>
      <w:b/>
      <w:bCs/>
      <w:sz w:val="20"/>
      <w:szCs w:val="20"/>
    </w:rPr>
  </w:style>
  <w:style w:type="paragraph" w:styleId="Revision">
    <w:name w:val="Revision"/>
    <w:uiPriority w:val="99"/>
    <w:semiHidden/>
    <w:rsid w:val="00440C72"/>
    <w:pPr>
      <w:suppressAutoHyphens/>
    </w:pPr>
  </w:style>
  <w:style w:type="paragraph" w:customStyle="1" w:styleId="FrameContents">
    <w:name w:val="Frame Contents"/>
    <w:basedOn w:val="Normal"/>
  </w:style>
  <w:style w:type="table" w:styleId="TableGrid">
    <w:name w:val="Table Grid"/>
    <w:basedOn w:val="TableNormal"/>
    <w:uiPriority w:val="59"/>
    <w:rsid w:val="00DB62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50E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opendap.esgf/WPS?OUTPUT" TargetMode="External"/><Relationship Id="rId12" Type="http://schemas.openxmlformats.org/officeDocument/2006/relationships/hyperlink" Target="http://localhost/cgi-bin/pywps.cgi?&amp;" TargetMode="External"/><Relationship Id="rId13" Type="http://schemas.openxmlformats.org/officeDocument/2006/relationships/hyperlink" Target="http://localhost/cgi-bin/pywps.cgi?&amp;" TargetMode="External"/><Relationship Id="rId14" Type="http://schemas.openxmlformats.org/officeDocument/2006/relationships/hyperlink" Target="http://localhost/cgi-bin/pywps.cgi?&amp;" TargetMode="External"/><Relationship Id="rId15" Type="http://schemas.openxmlformats.org/officeDocument/2006/relationships/hyperlink" Target="http://opendap.esgf/tasavg_mm_CFSR_200001-200012.nc" TargetMode="External"/><Relationship Id="rId16" Type="http://schemas.openxmlformats.org/officeDocument/2006/relationships/hyperlink" Target="http://opendap.esgf/tasavg_mm_MERRA_200001-2000012.nc"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yperlink" Target="http://b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CBB88-BFAA-C449-B243-8B5912B60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4778</Words>
  <Characters>27238</Characters>
  <Application>Microsoft Macintosh Word</Application>
  <DocSecurity>0</DocSecurity>
  <Lines>226</Lines>
  <Paragraphs>63</Paragraphs>
  <ScaleCrop>false</ScaleCrop>
  <Company>Lawrence Livermore National Laboratory</Company>
  <LinksUpToDate>false</LinksUpToDate>
  <CharactersWithSpaces>31953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ESGF - CWT Use Cases.docx</dc:title>
  <cp:lastModifiedBy>Glenn Tamkin</cp:lastModifiedBy>
  <cp:revision>3</cp:revision>
  <cp:lastPrinted>2015-03-09T17:13:00Z</cp:lastPrinted>
  <dcterms:created xsi:type="dcterms:W3CDTF">2015-03-21T14:52:00Z</dcterms:created>
  <dcterms:modified xsi:type="dcterms:W3CDTF">2015-03-21T14:58:00Z</dcterms:modified>
  <dc:language>en-US</dc:language>
</cp:coreProperties>
</file>